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49" w:rsidRPr="001001B5" w:rsidRDefault="00566449" w:rsidP="00715017">
      <w:pPr>
        <w:spacing w:line="320" w:lineRule="exact"/>
        <w:ind w:rightChars="-27" w:right="-57" w:hanging="1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深圳实验学校高中部</w:t>
      </w: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2016-2017</w:t>
      </w: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学年度第一学期第一阶段考试</w:t>
      </w:r>
      <w:r w:rsidR="001001B5" w:rsidRPr="001001B5">
        <w:rPr>
          <w:rFonts w:ascii="Times New Roman" w:hAnsi="Times New Roman" w:cs="Times New Roman"/>
          <w:b/>
          <w:color w:val="000000"/>
          <w:sz w:val="24"/>
          <w:szCs w:val="24"/>
        </w:rPr>
        <w:t>参考</w:t>
      </w: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答案</w:t>
      </w:r>
    </w:p>
    <w:p w:rsidR="00566449" w:rsidRPr="001001B5" w:rsidRDefault="00566449" w:rsidP="00715017">
      <w:pPr>
        <w:spacing w:line="320" w:lineRule="exact"/>
        <w:ind w:rightChars="-27" w:right="-57" w:hanging="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  <w:r w:rsidRPr="001001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高二英语</w:t>
      </w:r>
    </w:p>
    <w:p w:rsidR="00A626C0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第一部分</w:t>
      </w:r>
      <w:r w:rsidRPr="001001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/>
          <w:sz w:val="24"/>
          <w:szCs w:val="24"/>
        </w:rPr>
        <w:t>选择填空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15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566449" w:rsidRPr="001001B5" w:rsidRDefault="001001B5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1-15</w:t>
      </w:r>
      <w:r>
        <w:rPr>
          <w:rFonts w:ascii="Times New Roman" w:hAnsi="Times New Roman" w:cs="Times New Roman"/>
          <w:sz w:val="24"/>
          <w:szCs w:val="24"/>
        </w:rPr>
        <w:tab/>
      </w:r>
      <w:r w:rsidR="00566449" w:rsidRPr="001001B5">
        <w:rPr>
          <w:rFonts w:ascii="Times New Roman" w:hAnsi="Times New Roman" w:cs="Times New Roman"/>
          <w:sz w:val="24"/>
          <w:szCs w:val="24"/>
        </w:rPr>
        <w:t>DCABC</w:t>
      </w:r>
      <w:r w:rsidR="00566449" w:rsidRPr="001001B5">
        <w:rPr>
          <w:rFonts w:ascii="Times New Roman" w:hAnsi="Times New Roman" w:cs="Times New Roman"/>
          <w:sz w:val="24"/>
          <w:szCs w:val="24"/>
        </w:rPr>
        <w:tab/>
      </w:r>
      <w:r w:rsidR="00CC51F4" w:rsidRPr="001001B5">
        <w:rPr>
          <w:rFonts w:ascii="Times New Roman" w:hAnsi="Times New Roman" w:cs="Times New Roman"/>
          <w:sz w:val="24"/>
          <w:szCs w:val="24"/>
        </w:rPr>
        <w:tab/>
      </w:r>
      <w:r w:rsidR="00566449" w:rsidRPr="001001B5">
        <w:rPr>
          <w:rFonts w:ascii="Times New Roman" w:hAnsi="Times New Roman" w:cs="Times New Roman"/>
          <w:sz w:val="24"/>
          <w:szCs w:val="24"/>
        </w:rPr>
        <w:t>DDBCB</w:t>
      </w:r>
      <w:r w:rsidR="00566449" w:rsidRPr="001001B5">
        <w:rPr>
          <w:rFonts w:ascii="Times New Roman" w:hAnsi="Times New Roman" w:cs="Times New Roman"/>
          <w:sz w:val="24"/>
          <w:szCs w:val="24"/>
        </w:rPr>
        <w:tab/>
      </w:r>
      <w:r w:rsidR="00CC51F4" w:rsidRPr="001001B5">
        <w:rPr>
          <w:rFonts w:ascii="Times New Roman" w:hAnsi="Times New Roman" w:cs="Times New Roman"/>
          <w:sz w:val="24"/>
          <w:szCs w:val="24"/>
        </w:rPr>
        <w:tab/>
      </w:r>
      <w:r w:rsidR="00566449" w:rsidRPr="001001B5">
        <w:rPr>
          <w:rFonts w:ascii="Times New Roman" w:hAnsi="Times New Roman" w:cs="Times New Roman"/>
          <w:sz w:val="24"/>
          <w:szCs w:val="24"/>
        </w:rPr>
        <w:t>BADAC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第二部分</w:t>
      </w:r>
      <w:r w:rsidRPr="001001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/>
          <w:sz w:val="24"/>
          <w:szCs w:val="24"/>
        </w:rPr>
        <w:t>阅读理解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40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第一节</w:t>
      </w:r>
      <w:r w:rsidRPr="001001B5">
        <w:rPr>
          <w:rFonts w:ascii="Times New Roman" w:hAnsi="Times New Roman" w:cs="Times New Roman"/>
          <w:b/>
          <w:sz w:val="24"/>
          <w:szCs w:val="24"/>
        </w:rPr>
        <w:t>1</w:t>
      </w:r>
      <w:r w:rsidR="001001B5">
        <w:rPr>
          <w:rFonts w:ascii="Times New Roman" w:hAnsi="Times New Roman" w:cs="Times New Roman"/>
          <w:sz w:val="24"/>
          <w:szCs w:val="24"/>
        </w:rPr>
        <w:t>6-18 ADB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="001001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01B5">
        <w:rPr>
          <w:rFonts w:ascii="Times New Roman" w:hAnsi="Times New Roman" w:cs="Times New Roman"/>
          <w:sz w:val="24"/>
          <w:szCs w:val="24"/>
        </w:rPr>
        <w:t>19-22 ADBC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2</w:t>
      </w:r>
      <w:r w:rsidR="001001B5">
        <w:rPr>
          <w:rFonts w:ascii="Times New Roman" w:hAnsi="Times New Roman" w:cs="Times New Roman"/>
          <w:sz w:val="24"/>
          <w:szCs w:val="24"/>
        </w:rPr>
        <w:t>3-26 CDDA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27-30 DBAC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第二节</w:t>
      </w:r>
      <w:r w:rsidRPr="001001B5">
        <w:rPr>
          <w:rFonts w:ascii="Times New Roman" w:hAnsi="Times New Roman" w:cs="Times New Roman"/>
          <w:sz w:val="24"/>
          <w:szCs w:val="24"/>
        </w:rPr>
        <w:t>31-35 BFGDE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第三部分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30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第一节：完形填空</w:t>
      </w:r>
      <w:r w:rsidR="001001B5">
        <w:rPr>
          <w:rFonts w:ascii="Times New Roman" w:hAnsi="Times New Roman" w:cs="Times New Roman"/>
          <w:sz w:val="24"/>
          <w:szCs w:val="24"/>
        </w:rPr>
        <w:t>36-55 BACCD</w:t>
      </w:r>
      <w:r w:rsidR="001001B5">
        <w:rPr>
          <w:rFonts w:ascii="Times New Roman" w:hAnsi="Times New Roman" w:cs="Times New Roman"/>
          <w:sz w:val="24"/>
          <w:szCs w:val="24"/>
        </w:rPr>
        <w:tab/>
        <w:t>CACBA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="001001B5">
        <w:rPr>
          <w:rFonts w:ascii="Times New Roman" w:hAnsi="Times New Roman" w:cs="Times New Roman"/>
          <w:sz w:val="24"/>
          <w:szCs w:val="24"/>
        </w:rPr>
        <w:tab/>
        <w:t>DDABD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BADBC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第二节：语法填空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15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CC51F4" w:rsidRPr="001001B5" w:rsidRDefault="00566449" w:rsidP="00715017">
      <w:pPr>
        <w:snapToGrid w:val="0"/>
        <w:spacing w:line="320" w:lineRule="exact"/>
        <w:ind w:left="480" w:rightChars="-27" w:right="-57" w:hangingChars="200" w:hanging="48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56.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contact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57.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dots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58.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59.of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60.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discovery</w:t>
      </w:r>
      <w:proofErr w:type="gramEnd"/>
    </w:p>
    <w:p w:rsidR="00566449" w:rsidRPr="001001B5" w:rsidRDefault="00566449" w:rsidP="00715017">
      <w:pPr>
        <w:snapToGrid w:val="0"/>
        <w:spacing w:line="320" w:lineRule="exact"/>
        <w:ind w:left="480" w:rightChars="-27" w:right="-57" w:hangingChars="200" w:hanging="48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61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.were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made</w:t>
      </w:r>
      <w:r w:rsidR="00CC51F4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62.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invented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63.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popular   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64.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 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65. </w:t>
      </w:r>
      <w:proofErr w:type="gramStart"/>
      <w:r w:rsidR="00692BB5">
        <w:rPr>
          <w:rFonts w:ascii="Times New Roman" w:hAnsi="Times New Roman" w:cs="Times New Roman" w:hint="eastAsia"/>
          <w:sz w:val="24"/>
          <w:szCs w:val="24"/>
        </w:rPr>
        <w:t>t</w:t>
      </w:r>
      <w:r w:rsidRPr="001001B5">
        <w:rPr>
          <w:rFonts w:ascii="Times New Roman" w:hAnsi="Times New Roman" w:cs="Times New Roman"/>
          <w:sz w:val="24"/>
          <w:szCs w:val="24"/>
        </w:rPr>
        <w:t>ruly</w:t>
      </w:r>
      <w:proofErr w:type="gramEnd"/>
    </w:p>
    <w:p w:rsidR="00566449" w:rsidRPr="001001B5" w:rsidRDefault="00566449" w:rsidP="00715017">
      <w:pPr>
        <w:pStyle w:val="0"/>
        <w:spacing w:line="320" w:lineRule="exact"/>
        <w:ind w:rightChars="-27" w:right="-57"/>
        <w:jc w:val="lef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第四部分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写作（共两节，满分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35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分）</w:t>
      </w:r>
    </w:p>
    <w:p w:rsidR="00566449" w:rsidRPr="001001B5" w:rsidRDefault="00566449" w:rsidP="00715017">
      <w:pPr>
        <w:pStyle w:val="0"/>
        <w:spacing w:line="320" w:lineRule="exact"/>
        <w:ind w:rightChars="-27" w:right="-57"/>
        <w:rPr>
          <w:rFonts w:ascii="Times New Roman" w:hAnsi="Times New Roman" w:cs="Times New Roman"/>
          <w:color w:val="000000"/>
          <w:sz w:val="24"/>
          <w:szCs w:val="24"/>
        </w:rPr>
      </w:pP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第一节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短文改错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每小题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分，满分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3828B7" w:rsidRPr="001001B5" w:rsidRDefault="00566449" w:rsidP="001001B5">
      <w:pPr>
        <w:spacing w:line="240" w:lineRule="exact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Nowadays</w:t>
      </w:r>
      <w:r w:rsidRPr="001001B5">
        <w:rPr>
          <w:rFonts w:ascii="Times New Roman" w:hAnsi="Times New Roman" w:cs="Times New Roman"/>
          <w:sz w:val="24"/>
          <w:szCs w:val="24"/>
        </w:rPr>
        <w:t>，</w:t>
      </w:r>
      <w:r w:rsidRPr="001001B5">
        <w:rPr>
          <w:rFonts w:ascii="Times New Roman" w:hAnsi="Times New Roman" w:cs="Times New Roman"/>
          <w:sz w:val="24"/>
          <w:szCs w:val="24"/>
        </w:rPr>
        <w:t xml:space="preserve">more and more advertisements appear on the radio, the TV and almost </w:t>
      </w:r>
    </w:p>
    <w:p w:rsidR="003828B7" w:rsidRPr="001001B5" w:rsidRDefault="003828B7" w:rsidP="001001B5">
      <w:pPr>
        <w:spacing w:line="240" w:lineRule="exact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kinds of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newspape</w:t>
      </w:r>
      <w:r w:rsidRPr="001001B5">
        <w:rPr>
          <w:rFonts w:ascii="Times New Roman" w:hAnsi="Times New Roman" w:cs="Times New Roman"/>
          <w:sz w:val="24"/>
          <w:szCs w:val="24"/>
        </w:rPr>
        <w:t xml:space="preserve">r. Some advertisements are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filling</w:t>
      </w:r>
      <w:r w:rsidRPr="001001B5">
        <w:rPr>
          <w:rFonts w:ascii="Times New Roman" w:hAnsi="Times New Roman" w:cs="Times New Roman"/>
          <w:sz w:val="24"/>
          <w:szCs w:val="24"/>
        </w:rPr>
        <w:t xml:space="preserve"> with violence, which young </w:t>
      </w:r>
    </w:p>
    <w:p w:rsidR="003828B7" w:rsidRPr="001001B5" w:rsidRDefault="0071501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001B5">
        <w:rPr>
          <w:rFonts w:ascii="Times New Roman" w:hAnsi="Times New Roman" w:cs="Times New Roman"/>
          <w:sz w:val="24"/>
          <w:szCs w:val="24"/>
        </w:rPr>
        <w:t>newspapers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8B7" w:rsidRPr="001001B5">
        <w:rPr>
          <w:rFonts w:ascii="Times New Roman" w:hAnsi="Times New Roman" w:cs="Times New Roman"/>
          <w:sz w:val="24"/>
          <w:szCs w:val="24"/>
        </w:rPr>
        <w:t>filled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haven’t experienced in their real life. These advertisements leave a false </w:t>
      </w:r>
    </w:p>
    <w:p w:rsidR="003828B7" w:rsidRPr="001001B5" w:rsidRDefault="003828B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impression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all the problems, no matter how hard they are, can be solved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of</w:t>
      </w:r>
      <w:r w:rsidRPr="001001B5">
        <w:rPr>
          <w:rFonts w:ascii="Times New Roman" w:hAnsi="Times New Roman" w:cs="Times New Roman"/>
          <w:sz w:val="24"/>
          <w:szCs w:val="24"/>
        </w:rPr>
        <w:t xml:space="preserve"> violence. </w:t>
      </w:r>
    </w:p>
    <w:p w:rsidR="003828B7" w:rsidRPr="001001B5" w:rsidRDefault="00692BB5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8B7" w:rsidRPr="001001B5">
        <w:rPr>
          <w:rFonts w:ascii="Times New Roman" w:hAnsi="Times New Roman" w:cs="Times New Roman"/>
          <w:sz w:val="24"/>
          <w:szCs w:val="24"/>
        </w:rPr>
        <w:t>＾</w:t>
      </w:r>
      <w:r w:rsidR="003828B7" w:rsidRPr="001001B5">
        <w:rPr>
          <w:rFonts w:ascii="Times New Roman" w:hAnsi="Times New Roman" w:cs="Times New Roman"/>
          <w:sz w:val="24"/>
          <w:szCs w:val="24"/>
        </w:rPr>
        <w:t>that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3828B7" w:rsidRPr="001001B5">
        <w:rPr>
          <w:rFonts w:ascii="Times New Roman" w:hAnsi="Times New Roman" w:cs="Times New Roman"/>
          <w:sz w:val="24"/>
          <w:szCs w:val="24"/>
        </w:rPr>
        <w:t>by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These bad advertisements have an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awfully</w:t>
      </w:r>
      <w:r w:rsidRPr="001001B5">
        <w:rPr>
          <w:rFonts w:ascii="Times New Roman" w:hAnsi="Times New Roman" w:cs="Times New Roman"/>
          <w:sz w:val="24"/>
          <w:szCs w:val="24"/>
        </w:rPr>
        <w:t xml:space="preserve"> influence on young people who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were</w:t>
      </w:r>
      <w:r w:rsidRPr="001001B5">
        <w:rPr>
          <w:rFonts w:ascii="Times New Roman" w:hAnsi="Times New Roman" w:cs="Times New Roman"/>
          <w:sz w:val="24"/>
          <w:szCs w:val="24"/>
        </w:rPr>
        <w:t xml:space="preserve"> not </w:t>
      </w:r>
    </w:p>
    <w:p w:rsidR="003828B7" w:rsidRPr="001001B5" w:rsidRDefault="003828B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="00672167" w:rsidRPr="001001B5">
        <w:rPr>
          <w:rFonts w:ascii="Times New Roman" w:hAnsi="Times New Roman" w:cs="Times New Roman"/>
          <w:sz w:val="24"/>
          <w:szCs w:val="24"/>
        </w:rPr>
        <w:tab/>
      </w:r>
      <w:r w:rsidR="0067216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672167" w:rsidRPr="001001B5">
        <w:rPr>
          <w:rFonts w:ascii="Times New Roman" w:hAnsi="Times New Roman" w:cs="Times New Roman"/>
          <w:sz w:val="24"/>
          <w:szCs w:val="24"/>
        </w:rPr>
        <w:t>awful</w:t>
      </w:r>
      <w:proofErr w:type="gramEnd"/>
      <w:r w:rsidR="00672167"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2167" w:rsidRPr="001001B5">
        <w:rPr>
          <w:rFonts w:ascii="Times New Roman" w:hAnsi="Times New Roman" w:cs="Times New Roman"/>
          <w:sz w:val="24"/>
          <w:szCs w:val="24"/>
        </w:rPr>
        <w:t>are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mature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both physically and mentally.</w:t>
      </w:r>
    </w:p>
    <w:p w:rsidR="00715017" w:rsidRPr="001001B5" w:rsidRDefault="00715017" w:rsidP="001001B5">
      <w:pPr>
        <w:spacing w:line="240" w:lineRule="exact"/>
        <w:ind w:rightChars="-27" w:right="-57"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Chars="150" w:firstLine="36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To prevent </w:t>
      </w:r>
      <w:del w:id="0" w:author="USER" w:date="2016-10-09T16:23:00Z">
        <w:r w:rsidRPr="001001B5" w:rsidDel="00672167">
          <w:rPr>
            <w:rFonts w:ascii="Times New Roman" w:hAnsi="Times New Roman" w:cs="Times New Roman"/>
            <w:sz w:val="24"/>
            <w:szCs w:val="24"/>
          </w:rPr>
          <w:delText>from</w:delText>
        </w:r>
      </w:del>
      <w:r w:rsidR="00672167"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 xml:space="preserve">the terrible consequences, I suggest that the whole society </w:t>
      </w:r>
    </w:p>
    <w:p w:rsidR="003828B7" w:rsidRPr="001001B5" w:rsidRDefault="003828B7" w:rsidP="001001B5">
      <w:pPr>
        <w:spacing w:line="240" w:lineRule="exact"/>
        <w:ind w:rightChars="-27" w:right="-57"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the government organization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works</w:t>
      </w:r>
      <w:r w:rsidRPr="001001B5">
        <w:rPr>
          <w:rFonts w:ascii="Times New Roman" w:hAnsi="Times New Roman" w:cs="Times New Roman"/>
          <w:sz w:val="24"/>
          <w:szCs w:val="24"/>
        </w:rPr>
        <w:t xml:space="preserve"> together to remove these </w:t>
      </w:r>
    </w:p>
    <w:p w:rsidR="003828B7" w:rsidRPr="001001B5" w:rsidRDefault="0071501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72167" w:rsidRPr="001001B5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advertisements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. And we should also help the youth form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1001B5">
        <w:rPr>
          <w:rFonts w:ascii="Times New Roman" w:hAnsi="Times New Roman" w:cs="Times New Roman"/>
          <w:sz w:val="24"/>
          <w:szCs w:val="24"/>
        </w:rPr>
        <w:t xml:space="preserve"> correct point of view so</w:t>
      </w:r>
    </w:p>
    <w:p w:rsidR="003828B7" w:rsidRPr="001001B5" w:rsidRDefault="0071501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72167" w:rsidRPr="001001B5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566449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proofErr w:type="gramStart"/>
      <w:r w:rsidRPr="001001B5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we</w:t>
      </w:r>
      <w:r w:rsidRPr="001001B5">
        <w:rPr>
          <w:rFonts w:ascii="Times New Roman" w:hAnsi="Times New Roman" w:cs="Times New Roman"/>
          <w:sz w:val="24"/>
          <w:szCs w:val="24"/>
        </w:rPr>
        <w:t xml:space="preserve"> can have a normal and healthy life.</w:t>
      </w:r>
    </w:p>
    <w:p w:rsidR="00715017" w:rsidRPr="001001B5" w:rsidRDefault="00672167" w:rsidP="001001B5">
      <w:pPr>
        <w:spacing w:line="24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692BB5">
        <w:rPr>
          <w:rFonts w:ascii="Times New Roman" w:hAnsi="Times New Roman" w:cs="Times New Roman" w:hint="eastAsia"/>
          <w:sz w:val="24"/>
          <w:szCs w:val="24"/>
        </w:rPr>
        <w:t>t</w:t>
      </w:r>
      <w:r w:rsidRPr="001001B5">
        <w:rPr>
          <w:rFonts w:ascii="Times New Roman" w:hAnsi="Times New Roman" w:cs="Times New Roman"/>
          <w:sz w:val="24"/>
          <w:szCs w:val="24"/>
        </w:rPr>
        <w:t>hey</w:t>
      </w:r>
      <w:proofErr w:type="gramEnd"/>
    </w:p>
    <w:p w:rsidR="00672167" w:rsidRPr="001001B5" w:rsidRDefault="00672167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  <w:lang w:val="it-IT"/>
        </w:rPr>
      </w:pPr>
      <w:r w:rsidRPr="001001B5">
        <w:rPr>
          <w:rFonts w:ascii="Times New Roman" w:hAnsi="Times New Roman" w:cs="Times New Roman"/>
          <w:sz w:val="24"/>
          <w:szCs w:val="24"/>
        </w:rPr>
        <w:t>第二节</w:t>
      </w:r>
      <w:r w:rsidRPr="001001B5">
        <w:rPr>
          <w:rFonts w:ascii="Times New Roman" w:hAnsi="Times New Roman" w:cs="Times New Roman"/>
          <w:sz w:val="24"/>
          <w:szCs w:val="24"/>
          <w:lang w:val="it-IT"/>
        </w:rPr>
        <w:t>：</w:t>
      </w:r>
      <w:r w:rsidRPr="001001B5">
        <w:rPr>
          <w:rFonts w:ascii="Times New Roman" w:hAnsi="Times New Roman" w:cs="Times New Roman"/>
          <w:sz w:val="24"/>
          <w:szCs w:val="24"/>
        </w:rPr>
        <w:t>短文写作（</w:t>
      </w:r>
      <w:r w:rsidRPr="001001B5">
        <w:rPr>
          <w:rFonts w:ascii="Times New Roman" w:hAnsi="Times New Roman" w:cs="Times New Roman"/>
          <w:sz w:val="24"/>
          <w:szCs w:val="24"/>
        </w:rPr>
        <w:t>25</w:t>
      </w:r>
      <w:r w:rsidRPr="001001B5">
        <w:rPr>
          <w:rFonts w:ascii="Times New Roman" w:hAnsi="Times New Roman" w:cs="Times New Roman"/>
          <w:sz w:val="24"/>
          <w:szCs w:val="24"/>
        </w:rPr>
        <w:t>分</w:t>
      </w:r>
      <w:r w:rsidR="00715017" w:rsidRPr="001001B5">
        <w:rPr>
          <w:rFonts w:ascii="Times New Roman" w:hAnsi="Times New Roman" w:cs="Times New Roman"/>
          <w:sz w:val="24"/>
          <w:szCs w:val="24"/>
        </w:rPr>
        <w:t>+5</w:t>
      </w:r>
      <w:r w:rsidR="00715017" w:rsidRPr="001001B5">
        <w:rPr>
          <w:rFonts w:ascii="Times New Roman" w:hAnsi="Times New Roman" w:cs="Times New Roman"/>
          <w:sz w:val="24"/>
          <w:szCs w:val="24"/>
        </w:rPr>
        <w:t>分</w:t>
      </w:r>
      <w:r w:rsidRPr="001001B5">
        <w:rPr>
          <w:rFonts w:ascii="Times New Roman" w:hAnsi="Times New Roman" w:cs="Times New Roman"/>
          <w:sz w:val="24"/>
          <w:szCs w:val="24"/>
        </w:rPr>
        <w:t>）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One possible version: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Dear Mr. and Mrs. Smith,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 </w:t>
      </w:r>
      <w:r w:rsidRPr="00692BB5">
        <w:rPr>
          <w:rFonts w:ascii="Times New Roman" w:hAnsi="Times New Roman" w:cs="Times New Roman"/>
          <w:sz w:val="24"/>
          <w:szCs w:val="24"/>
          <w:u w:val="single"/>
        </w:rPr>
        <w:t xml:space="preserve">I am now </w:t>
      </w:r>
      <w:proofErr w:type="gramStart"/>
      <w:r w:rsidRPr="00692BB5">
        <w:rPr>
          <w:rFonts w:ascii="Times New Roman" w:hAnsi="Times New Roman" w:cs="Times New Roman"/>
          <w:sz w:val="24"/>
          <w:szCs w:val="24"/>
          <w:u w:val="single"/>
        </w:rPr>
        <w:t>back</w:t>
      </w:r>
      <w:proofErr w:type="gramEnd"/>
      <w:r w:rsidRPr="00692BB5">
        <w:rPr>
          <w:rFonts w:ascii="Times New Roman" w:hAnsi="Times New Roman" w:cs="Times New Roman"/>
          <w:sz w:val="24"/>
          <w:szCs w:val="24"/>
          <w:u w:val="single"/>
        </w:rPr>
        <w:t xml:space="preserve"> to China safe and sound. In this letter I would like to</w:t>
      </w:r>
      <w:r w:rsidRPr="001001B5">
        <w:rPr>
          <w:rFonts w:ascii="Times New Roman" w:hAnsi="Times New Roman" w:cs="Times New Roman"/>
          <w:sz w:val="24"/>
          <w:szCs w:val="24"/>
        </w:rPr>
        <w:t xml:space="preserve"> convey my heartfelt thanks to you for your kindness and hospitality to host me </w:t>
      </w:r>
      <w:r w:rsidR="001001B5" w:rsidRPr="001001B5">
        <w:rPr>
          <w:rFonts w:ascii="Times New Roman" w:hAnsi="Times New Roman" w:cs="Times New Roman" w:hint="eastAsia"/>
          <w:sz w:val="24"/>
          <w:szCs w:val="24"/>
        </w:rPr>
        <w:t>in the summer holiday</w:t>
      </w:r>
      <w:r w:rsidRPr="001001B5">
        <w:rPr>
          <w:rFonts w:ascii="Times New Roman" w:hAnsi="Times New Roman" w:cs="Times New Roman"/>
          <w:sz w:val="24"/>
          <w:szCs w:val="24"/>
        </w:rPr>
        <w:t>. Your generous help and tender care made me feel warmly welcomed and transformed my summer camp into a beautiful memory.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</w:t>
      </w:r>
      <w:r w:rsidR="001001B5" w:rsidRPr="001001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 xml:space="preserve">I will send the key to your house back to you, which I forgot to return before I left. </w:t>
      </w:r>
      <w:r w:rsidR="00F1623F">
        <w:rPr>
          <w:rFonts w:ascii="Times New Roman" w:hAnsi="Times New Roman" w:cs="Times New Roman"/>
          <w:sz w:val="24"/>
          <w:szCs w:val="24"/>
        </w:rPr>
        <w:t>A</w:t>
      </w:r>
      <w:r w:rsidR="00F1623F">
        <w:rPr>
          <w:rFonts w:ascii="Times New Roman" w:hAnsi="Times New Roman" w:cs="Times New Roman" w:hint="eastAsia"/>
          <w:sz w:val="24"/>
          <w:szCs w:val="24"/>
        </w:rPr>
        <w:t xml:space="preserve">nd </w:t>
      </w:r>
      <w:r w:rsidRPr="001001B5">
        <w:rPr>
          <w:rFonts w:ascii="Times New Roman" w:hAnsi="Times New Roman" w:cs="Times New Roman"/>
          <w:sz w:val="24"/>
          <w:szCs w:val="24"/>
        </w:rPr>
        <w:t xml:space="preserve">I </w:t>
      </w:r>
      <w:r w:rsidR="001001B5" w:rsidRPr="001001B5">
        <w:rPr>
          <w:rFonts w:ascii="Times New Roman" w:hAnsi="Times New Roman" w:cs="Times New Roman" w:hint="eastAsia"/>
          <w:sz w:val="24"/>
          <w:szCs w:val="24"/>
        </w:rPr>
        <w:t>feel</w:t>
      </w:r>
      <w:r w:rsidRPr="001001B5">
        <w:rPr>
          <w:rFonts w:ascii="Times New Roman" w:hAnsi="Times New Roman" w:cs="Times New Roman"/>
          <w:sz w:val="24"/>
          <w:szCs w:val="24"/>
        </w:rPr>
        <w:t xml:space="preserve"> terribly sorry for the inconvenience it may cause you. </w:t>
      </w:r>
    </w:p>
    <w:p w:rsidR="00672167" w:rsidRPr="001001B5" w:rsidRDefault="00672167" w:rsidP="009A4C6A">
      <w:pPr>
        <w:spacing w:line="310" w:lineRule="exact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I do hope that your whole family </w:t>
      </w:r>
      <w:r w:rsidR="00692BB5">
        <w:rPr>
          <w:rFonts w:ascii="Times New Roman" w:hAnsi="Times New Roman" w:cs="Times New Roman" w:hint="eastAsia"/>
          <w:sz w:val="24"/>
          <w:szCs w:val="24"/>
        </w:rPr>
        <w:t>can</w:t>
      </w:r>
      <w:r w:rsidR="001001B5"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 xml:space="preserve">pay a visit to China </w:t>
      </w:r>
      <w:r w:rsidR="00692BB5">
        <w:rPr>
          <w:rFonts w:ascii="Times New Roman" w:hAnsi="Times New Roman" w:cs="Times New Roman" w:hint="eastAsia"/>
          <w:sz w:val="24"/>
          <w:szCs w:val="24"/>
        </w:rPr>
        <w:t>some day in the future</w:t>
      </w:r>
      <w:r w:rsidRPr="001001B5">
        <w:rPr>
          <w:rFonts w:ascii="Times New Roman" w:hAnsi="Times New Roman" w:cs="Times New Roman"/>
          <w:sz w:val="24"/>
          <w:szCs w:val="24"/>
        </w:rPr>
        <w:t>, so that I could have the opportunity to repay your friendship. I assure you that you would enjoy visiting here as I did at your home.</w:t>
      </w:r>
    </w:p>
    <w:p w:rsidR="00672167" w:rsidRPr="00940169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  <w:u w:val="single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 </w:t>
      </w:r>
      <w:r w:rsidRPr="00940169">
        <w:rPr>
          <w:rFonts w:ascii="Times New Roman" w:hAnsi="Times New Roman" w:cs="Times New Roman"/>
          <w:sz w:val="24"/>
          <w:szCs w:val="24"/>
          <w:u w:val="single"/>
        </w:rPr>
        <w:t>I feel obliged to thank you once more.</w:t>
      </w:r>
    </w:p>
    <w:p w:rsidR="00672167" w:rsidRPr="001001B5" w:rsidRDefault="001001B5" w:rsidP="001001B5">
      <w:pPr>
        <w:spacing w:line="310" w:lineRule="exact"/>
        <w:ind w:rightChars="-27" w:right="-57"/>
        <w:jc w:val="right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Yours</w:t>
      </w:r>
      <w:r w:rsidR="00672167" w:rsidRPr="001001B5">
        <w:rPr>
          <w:rFonts w:ascii="Times New Roman" w:hAnsi="Times New Roman" w:cs="Times New Roman"/>
          <w:sz w:val="24"/>
          <w:szCs w:val="24"/>
        </w:rPr>
        <w:t>,</w:t>
      </w:r>
    </w:p>
    <w:p w:rsidR="00672167" w:rsidRPr="001001B5" w:rsidRDefault="00672167" w:rsidP="001001B5">
      <w:pPr>
        <w:spacing w:line="310" w:lineRule="exact"/>
        <w:ind w:rightChars="-27" w:right="-57"/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1001B5">
        <w:rPr>
          <w:rFonts w:ascii="Times New Roman" w:hAnsi="Times New Roman" w:cs="Times New Roman"/>
          <w:sz w:val="24"/>
          <w:szCs w:val="24"/>
        </w:rPr>
        <w:t xml:space="preserve">                                     Li </w:t>
      </w:r>
      <w:proofErr w:type="spellStart"/>
      <w:r w:rsidRPr="001001B5">
        <w:rPr>
          <w:rFonts w:ascii="Times New Roman" w:hAnsi="Times New Roman" w:cs="Times New Roman"/>
          <w:sz w:val="24"/>
          <w:szCs w:val="24"/>
        </w:rPr>
        <w:t>Hua</w:t>
      </w:r>
      <w:proofErr w:type="spellEnd"/>
    </w:p>
    <w:sectPr w:rsidR="00672167" w:rsidRPr="0010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49"/>
    <w:rsid w:val="001001B5"/>
    <w:rsid w:val="003828B7"/>
    <w:rsid w:val="00566449"/>
    <w:rsid w:val="00667F78"/>
    <w:rsid w:val="00672167"/>
    <w:rsid w:val="00692BB5"/>
    <w:rsid w:val="00715017"/>
    <w:rsid w:val="00940169"/>
    <w:rsid w:val="009A4C6A"/>
    <w:rsid w:val="00A626C0"/>
    <w:rsid w:val="00CC51F4"/>
    <w:rsid w:val="00F1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uiPriority w:val="99"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72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167"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uiPriority w:val="99"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72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167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2016-09-28T02:55:00Z</dcterms:created>
  <dcterms:modified xsi:type="dcterms:W3CDTF">2016-10-11T02:08:00Z</dcterms:modified>
</cp:coreProperties>
</file>