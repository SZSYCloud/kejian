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AB" w:rsidRPr="00ED6FA9" w:rsidRDefault="00A479AB" w:rsidP="00382C03">
      <w:pPr>
        <w:ind w:firstLineChars="1700" w:firstLine="40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Unit 2</w:t>
      </w:r>
    </w:p>
    <w:p w:rsidR="008C4719" w:rsidRPr="00ED6FA9" w:rsidRDefault="008C4719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1. I wis</w:t>
      </w:r>
      <w:r w:rsidR="00ED6FA9">
        <w:rPr>
          <w:rFonts w:ascii="Times New Roman" w:hAnsi="Times New Roman" w:cs="Times New Roman"/>
          <w:bCs/>
          <w:sz w:val="24"/>
          <w:szCs w:val="24"/>
        </w:rPr>
        <w:t xml:space="preserve">h that </w:t>
      </w:r>
      <w:proofErr w:type="spellStart"/>
      <w:r w:rsidR="00ED6FA9">
        <w:rPr>
          <w:rFonts w:ascii="Times New Roman" w:hAnsi="Times New Roman" w:cs="Times New Roman"/>
          <w:bCs/>
          <w:sz w:val="24"/>
          <w:szCs w:val="24"/>
        </w:rPr>
        <w:t>I___</w:t>
      </w:r>
      <w:r w:rsidRPr="00ED6FA9">
        <w:rPr>
          <w:rFonts w:ascii="Times New Roman" w:hAnsi="Times New Roman" w:cs="Times New Roman"/>
          <w:bCs/>
          <w:sz w:val="24"/>
          <w:szCs w:val="24"/>
        </w:rPr>
        <w:t>_to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go to Jim’s party,</w:t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for I have to do some extra work tonight.</w:t>
      </w:r>
    </w:p>
    <w:p w:rsidR="008C4719" w:rsidRPr="00ED6FA9" w:rsidRDefault="008C4719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hadn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t agreed</w:t>
      </w:r>
      <w:r w:rsidR="00ED6FA9">
        <w:rPr>
          <w:rFonts w:ascii="Times New Roman" w:hAnsi="Times New Roman" w:cs="Times New Roman"/>
          <w:bCs/>
          <w:sz w:val="24"/>
          <w:szCs w:val="24"/>
        </w:rPr>
        <w:t xml:space="preserve">　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haven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t agreed</w:t>
      </w:r>
      <w:r w:rsidRPr="00ED6FA9">
        <w:rPr>
          <w:rFonts w:ascii="Times New Roman" w:hAnsi="Times New Roman" w:cs="Times New Roman"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="00ED6FA9">
        <w:rPr>
          <w:rFonts w:ascii="Times New Roman" w:hAnsi="Times New Roman" w:cs="Times New Roman"/>
          <w:bCs/>
          <w:sz w:val="24"/>
          <w:szCs w:val="24"/>
        </w:rPr>
        <w:t>wouldn’t</w:t>
      </w:r>
      <w:proofErr w:type="gramEnd"/>
      <w:r w:rsidR="00ED6FA9">
        <w:rPr>
          <w:rFonts w:ascii="Times New Roman" w:hAnsi="Times New Roman" w:cs="Times New Roman"/>
          <w:bCs/>
          <w:sz w:val="24"/>
          <w:szCs w:val="24"/>
        </w:rPr>
        <w:t xml:space="preserve"> agree  </w:t>
      </w:r>
      <w:r w:rsidR="00ED6FA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Pr="00ED6FA9">
        <w:rPr>
          <w:rFonts w:ascii="Times New Roman" w:hAnsi="Times New Roman" w:cs="Times New Roman"/>
          <w:bCs/>
          <w:sz w:val="24"/>
          <w:szCs w:val="24"/>
        </w:rPr>
        <w:t>won’t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agree</w:t>
      </w:r>
    </w:p>
    <w:p w:rsidR="008C4719" w:rsidRPr="00ED6FA9" w:rsidRDefault="008C4719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2</w:t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ED6FA9">
        <w:rPr>
          <w:rFonts w:ascii="Times New Roman" w:hAnsi="Times New Roman" w:cs="Times New Roman"/>
          <w:bCs/>
          <w:sz w:val="24"/>
          <w:szCs w:val="24"/>
        </w:rPr>
        <w:t>___</w:t>
      </w:r>
      <w:r w:rsidRPr="00ED6FA9">
        <w:rPr>
          <w:rFonts w:ascii="Times New Roman" w:hAnsi="Times New Roman" w:cs="Times New Roman"/>
          <w:bCs/>
          <w:sz w:val="24"/>
          <w:szCs w:val="24"/>
        </w:rPr>
        <w:t>__a little earlier this morning</w:t>
      </w:r>
      <w:r w:rsidRPr="00ED6FA9">
        <w:rPr>
          <w:rFonts w:ascii="Times New Roman" w:hAnsi="Times New Roman" w:cs="Times New Roman"/>
          <w:bCs/>
          <w:sz w:val="24"/>
          <w:szCs w:val="24"/>
        </w:rPr>
        <w:t>！</w:t>
      </w:r>
      <w:r w:rsidRPr="00ED6FA9">
        <w:rPr>
          <w:rFonts w:ascii="Times New Roman" w:hAnsi="Times New Roman" w:cs="Times New Roman"/>
          <w:bCs/>
          <w:sz w:val="24"/>
          <w:szCs w:val="24"/>
        </w:rPr>
        <w:t>I missed the bus by only a minute and waited half an hour for another.</w:t>
      </w:r>
    </w:p>
    <w:p w:rsidR="008C4719" w:rsidRPr="00ED6FA9" w:rsidRDefault="008C4719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If I had got up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 xml:space="preserve"> 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If I got up</w:t>
      </w:r>
    </w:p>
    <w:p w:rsidR="008C4719" w:rsidRPr="00ED6FA9" w:rsidRDefault="008C4719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If only I had got up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 xml:space="preserve"> 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If only I got up</w:t>
      </w:r>
    </w:p>
    <w:p w:rsidR="008C4719" w:rsidRPr="00ED6FA9" w:rsidRDefault="008C4719" w:rsidP="00382C03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3</w:t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ED6FA9" w:rsidRPr="00ED6FA9">
        <w:rPr>
          <w:rFonts w:ascii="Times New Roman" w:hAnsi="Times New Roman" w:cs="Times New Roman"/>
          <w:bCs/>
          <w:sz w:val="24"/>
          <w:szCs w:val="24"/>
        </w:rPr>
        <w:t>it’s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a pity that Andrew didn’t want </w:t>
      </w:r>
      <w:r w:rsidR="00ED6FA9">
        <w:rPr>
          <w:rFonts w:ascii="Times New Roman" w:hAnsi="Times New Roman" w:cs="Times New Roman"/>
          <w:bCs/>
          <w:sz w:val="24"/>
          <w:szCs w:val="24"/>
        </w:rPr>
        <w:t>to go to the conference.___</w:t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willing to </w:t>
      </w:r>
      <w:r w:rsidR="00ED6FA9" w:rsidRPr="00ED6FA9">
        <w:rPr>
          <w:rFonts w:ascii="Times New Roman" w:hAnsi="Times New Roman" w:cs="Times New Roman"/>
          <w:bCs/>
          <w:sz w:val="24"/>
          <w:szCs w:val="24"/>
        </w:rPr>
        <w:t>go, we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could have paid all his expenses.</w:t>
      </w:r>
    </w:p>
    <w:p w:rsidR="008C4719" w:rsidRPr="00ED6FA9" w:rsidRDefault="008C4719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Had he been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Being</w:t>
      </w:r>
      <w:r w:rsidRPr="00ED6FA9">
        <w:rPr>
          <w:rFonts w:ascii="Times New Roman" w:hAnsi="Times New Roman" w:cs="Times New Roman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="00ED6FA9">
        <w:rPr>
          <w:rFonts w:ascii="Times New Roman" w:hAnsi="Times New Roman" w:cs="Times New Roman"/>
          <w:bCs/>
          <w:sz w:val="24"/>
          <w:szCs w:val="24"/>
        </w:rPr>
        <w:t xml:space="preserve">Was he  </w:t>
      </w:r>
      <w:r w:rsid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He had been</w:t>
      </w:r>
    </w:p>
    <w:p w:rsidR="008C4719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4.</w:t>
      </w:r>
      <w:r w:rsidR="008C4719" w:rsidRPr="00ED6FA9">
        <w:rPr>
          <w:rFonts w:ascii="Times New Roman" w:hAnsi="Times New Roman" w:cs="Times New Roman"/>
          <w:bCs/>
          <w:sz w:val="24"/>
          <w:szCs w:val="24"/>
        </w:rPr>
        <w:t>—I didn’t attend the lecture yesterday.</w:t>
      </w:r>
    </w:p>
    <w:p w:rsidR="008C4719" w:rsidRPr="00ED6FA9" w:rsidRDefault="008C4719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—I________,</w:t>
      </w:r>
      <w:r w:rsidR="00ED6FA9">
        <w:rPr>
          <w:rFonts w:ascii="Times New Roman" w:hAnsi="Times New Roman" w:cs="Times New Roman" w:hint="eastAsia"/>
          <w:bCs/>
          <w:sz w:val="24"/>
          <w:szCs w:val="24"/>
        </w:rPr>
        <w:t xml:space="preserve"> e</w:t>
      </w:r>
      <w:r w:rsidR="00ED6FA9" w:rsidRPr="00ED6FA9">
        <w:rPr>
          <w:rFonts w:ascii="Times New Roman" w:hAnsi="Times New Roman" w:cs="Times New Roman"/>
          <w:bCs/>
          <w:sz w:val="24"/>
          <w:szCs w:val="24"/>
        </w:rPr>
        <w:t>ither, if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my mother hadn’t reminded me.</w:t>
      </w:r>
    </w:p>
    <w:p w:rsidR="008C4719" w:rsidRPr="00ED6FA9" w:rsidRDefault="008C4719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wouldn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t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wouldn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t have</w:t>
      </w:r>
      <w:r w:rsidR="00ED6FA9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didn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t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hadn’t</w:t>
      </w:r>
      <w:proofErr w:type="gramEnd"/>
    </w:p>
    <w:p w:rsidR="00A479AB" w:rsidRPr="00ED6FA9" w:rsidRDefault="00DB1394" w:rsidP="00382C03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A479AB" w:rsidRPr="00ED6FA9">
        <w:rPr>
          <w:rFonts w:ascii="Times New Roman" w:hAnsi="Times New Roman" w:cs="Times New Roman"/>
          <w:sz w:val="24"/>
          <w:szCs w:val="24"/>
        </w:rPr>
        <w:t>.</w:t>
      </w:r>
      <w:r w:rsidR="00A479AB" w:rsidRPr="00ED6FA9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Media staff ought to grasp the news contents precisely,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apply their own voices and techniques </w:t>
      </w:r>
      <w:proofErr w:type="spellStart"/>
      <w:r w:rsidR="00A479AB" w:rsidRPr="00ED6FA9">
        <w:rPr>
          <w:rFonts w:ascii="Times New Roman" w:hAnsi="Times New Roman" w:cs="Times New Roman"/>
          <w:bCs/>
          <w:sz w:val="24"/>
          <w:szCs w:val="24"/>
        </w:rPr>
        <w:t>to________the</w:t>
      </w:r>
      <w:proofErr w:type="spellEnd"/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 positive news values accurately.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broadcast</w:t>
      </w:r>
      <w:r w:rsidR="00EE00CF">
        <w:rPr>
          <w:rFonts w:ascii="Times New Roman" w:hAnsi="Times New Roman" w:cs="Times New Roman"/>
          <w:bCs/>
          <w:sz w:val="24"/>
          <w:szCs w:val="24"/>
        </w:rPr>
        <w:t xml:space="preserve">　　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predict</w:t>
      </w:r>
      <w:r w:rsidRPr="00ED6FA9">
        <w:rPr>
          <w:rFonts w:ascii="Times New Roman" w:hAnsi="Times New Roman" w:cs="Times New Roman"/>
          <w:sz w:val="24"/>
          <w:szCs w:val="24"/>
        </w:rPr>
        <w:t xml:space="preserve">  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="00EE00CF">
        <w:rPr>
          <w:rFonts w:ascii="Times New Roman" w:hAnsi="Times New Roman" w:cs="Times New Roman"/>
          <w:bCs/>
          <w:sz w:val="24"/>
          <w:szCs w:val="24"/>
        </w:rPr>
        <w:t>convey</w:t>
      </w:r>
      <w:proofErr w:type="gramEnd"/>
      <w:r w:rsidR="00EE00C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E00CF">
        <w:rPr>
          <w:rFonts w:ascii="Times New Roman" w:hAnsi="Times New Roman" w:cs="Times New Roman"/>
          <w:bCs/>
          <w:sz w:val="24"/>
          <w:szCs w:val="24"/>
        </w:rPr>
        <w:tab/>
      </w:r>
      <w:r w:rsidR="00EE00CF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consult</w:t>
      </w:r>
    </w:p>
    <w:p w:rsidR="00A479AB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. General Manager of </w:t>
      </w:r>
      <w:r w:rsidR="00A479AB" w:rsidRPr="00ED6FA9">
        <w:rPr>
          <w:rFonts w:ascii="Times New Roman" w:hAnsi="Times New Roman" w:cs="Times New Roman"/>
          <w:bCs/>
          <w:i/>
          <w:iCs/>
          <w:sz w:val="24"/>
          <w:szCs w:val="24"/>
        </w:rPr>
        <w:t>Walmart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.</w:t>
      </w:r>
      <w:r w:rsidR="00A479AB" w:rsidRPr="00ED6FA9">
        <w:rPr>
          <w:rFonts w:ascii="Times New Roman" w:hAnsi="Times New Roman" w:cs="Times New Roman"/>
          <w:bCs/>
          <w:i/>
          <w:iCs/>
          <w:sz w:val="24"/>
          <w:szCs w:val="24"/>
        </w:rPr>
        <w:t>com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 announced that viewers could watch shows and movies for </w:t>
      </w:r>
      <w:proofErr w:type="spellStart"/>
      <w:r w:rsidR="00A479AB" w:rsidRPr="00ED6FA9">
        <w:rPr>
          <w:rFonts w:ascii="Times New Roman" w:hAnsi="Times New Roman" w:cs="Times New Roman"/>
          <w:bCs/>
          <w:sz w:val="24"/>
          <w:szCs w:val="24"/>
        </w:rPr>
        <w:t>free________watching</w:t>
      </w:r>
      <w:proofErr w:type="spellEnd"/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 advertising.</w:t>
      </w:r>
    </w:p>
    <w:p w:rsidR="00A479AB" w:rsidRPr="00EE00CF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charge of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in favor of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in case of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in exchange for</w:t>
      </w:r>
    </w:p>
    <w:p w:rsidR="00A479AB" w:rsidRPr="00ED6FA9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7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People wrote letters to get in touch.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Nowadays email has __________ the way people communicate.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conveyed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translated</w:t>
      </w:r>
      <w:r w:rsidRPr="00ED6FA9">
        <w:rPr>
          <w:rFonts w:ascii="Times New Roman" w:hAnsi="Times New Roman" w:cs="Times New Roman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transformed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exchanged</w:t>
      </w:r>
      <w:proofErr w:type="gramEnd"/>
    </w:p>
    <w:p w:rsidR="00A479AB" w:rsidRPr="00ED6FA9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The work</w:t>
      </w:r>
      <w:r w:rsidR="00EE00CF">
        <w:rPr>
          <w:rFonts w:ascii="Times New Roman" w:hAnsi="Times New Roman" w:cs="Times New Roman"/>
          <w:bCs/>
          <w:sz w:val="24"/>
          <w:szCs w:val="24"/>
        </w:rPr>
        <w:t>ers are loading the goods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E00CF">
        <w:rPr>
          <w:rFonts w:ascii="Times New Roman" w:hAnsi="Times New Roman" w:cs="Times New Roman"/>
          <w:bCs/>
          <w:sz w:val="24"/>
          <w:szCs w:val="24"/>
        </w:rPr>
        <w:t>_____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_a car,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that is,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they’re loading the car________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goods.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with;with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into;into</w:t>
      </w:r>
      <w:proofErr w:type="spellEnd"/>
      <w:r w:rsidRPr="00ED6FA9">
        <w:rPr>
          <w:rFonts w:ascii="Times New Roman" w:hAnsi="Times New Roman" w:cs="Times New Roman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into;with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with;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into</w:t>
      </w:r>
      <w:proofErr w:type="spellEnd"/>
    </w:p>
    <w:p w:rsidR="00A479AB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9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—OK, I’ve had enough of </w:t>
      </w:r>
      <w:proofErr w:type="spellStart"/>
      <w:r w:rsidR="00A479AB" w:rsidRPr="00ED6FA9">
        <w:rPr>
          <w:rFonts w:ascii="Times New Roman" w:hAnsi="Times New Roman" w:cs="Times New Roman"/>
          <w:bCs/>
          <w:sz w:val="24"/>
          <w:szCs w:val="24"/>
        </w:rPr>
        <w:t>it.I</w:t>
      </w:r>
      <w:proofErr w:type="spellEnd"/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 give up.</w:t>
      </w: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—You can’t ________ your responsibilities.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run off with</w:t>
      </w:r>
      <w:r w:rsidR="00EE00CF">
        <w:rPr>
          <w:rFonts w:ascii="Times New Roman" w:hAnsi="Times New Roman" w:cs="Times New Roman"/>
          <w:bCs/>
          <w:sz w:val="24"/>
          <w:szCs w:val="24"/>
        </w:rPr>
        <w:t xml:space="preserve">　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run up against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="00EE00CF">
        <w:rPr>
          <w:rFonts w:ascii="Times New Roman" w:hAnsi="Times New Roman" w:cs="Times New Roman"/>
          <w:bCs/>
          <w:sz w:val="24"/>
          <w:szCs w:val="24"/>
        </w:rPr>
        <w:t xml:space="preserve">run out of 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EE00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run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away from</w:t>
      </w:r>
    </w:p>
    <w:p w:rsidR="00A479AB" w:rsidRPr="00ED6FA9" w:rsidRDefault="00A479AB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1</w:t>
      </w:r>
      <w:r w:rsidR="00DB1394"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. The photographer needs to charge up the digital camera every day as the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battery________quickly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>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shuts up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ends up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runs out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turns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out</w:t>
      </w:r>
    </w:p>
    <w:p w:rsidR="00A479AB" w:rsidRPr="00ED6FA9" w:rsidRDefault="00EE00CF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DB1394"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The secretary has a lot of things to ________ in the office since she has been away for quite a few days.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take up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make up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work out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carry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out</w:t>
      </w:r>
    </w:p>
    <w:p w:rsidR="00A479AB" w:rsidRPr="00ED6FA9" w:rsidRDefault="00EE00CF" w:rsidP="00382C0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DB1394"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With so many </w:t>
      </w:r>
      <w:proofErr w:type="spellStart"/>
      <w:r w:rsidR="00A479AB" w:rsidRPr="00ED6FA9">
        <w:rPr>
          <w:rFonts w:ascii="Times New Roman" w:hAnsi="Times New Roman" w:cs="Times New Roman"/>
          <w:bCs/>
          <w:sz w:val="24"/>
          <w:szCs w:val="24"/>
        </w:rPr>
        <w:t>people________in</w:t>
      </w:r>
      <w:proofErr w:type="spellEnd"/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 English every day,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we can see it will be more and more </w:t>
      </w:r>
      <w:proofErr w:type="spellStart"/>
      <w:r w:rsidR="00A479AB" w:rsidRPr="00ED6FA9">
        <w:rPr>
          <w:rFonts w:ascii="Times New Roman" w:hAnsi="Times New Roman" w:cs="Times New Roman"/>
          <w:bCs/>
          <w:sz w:val="24"/>
          <w:szCs w:val="24"/>
        </w:rPr>
        <w:t>important________a</w:t>
      </w:r>
      <w:proofErr w:type="spellEnd"/>
      <w:r w:rsidR="00A479AB" w:rsidRPr="00ED6FA9">
        <w:rPr>
          <w:rFonts w:ascii="Times New Roman" w:hAnsi="Times New Roman" w:cs="Times New Roman"/>
          <w:bCs/>
          <w:sz w:val="24"/>
          <w:szCs w:val="24"/>
        </w:rPr>
        <w:t xml:space="preserve"> good knowledge of English.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to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communicate;have</w:t>
      </w:r>
      <w:proofErr w:type="spellEnd"/>
      <w:r w:rsidR="00EE00CF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communicate;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having</w:t>
      </w:r>
      <w:proofErr w:type="spellEnd"/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communicating;to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have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communicated;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have</w:t>
      </w:r>
    </w:p>
    <w:p w:rsidR="00A479AB" w:rsidRPr="00DB1394" w:rsidRDefault="00EE00CF" w:rsidP="00382C03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DB1394"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The reason why he has been such a success is ________ he never gives up.</w:t>
      </w:r>
    </w:p>
    <w:p w:rsidR="00A479AB" w:rsidRPr="00ED6FA9" w:rsidRDefault="00A479AB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what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that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because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how</w:t>
      </w:r>
      <w:proofErr w:type="gramEnd"/>
    </w:p>
    <w:p w:rsidR="00A479AB" w:rsidRPr="00ED6FA9" w:rsidRDefault="00EE00CF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DB1394"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Is this the reason ________at the meeting for his carelessness in his work?</w:t>
      </w:r>
    </w:p>
    <w:p w:rsidR="00EE00CF" w:rsidRDefault="00A479AB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="00EE00CF">
        <w:rPr>
          <w:rFonts w:ascii="Times New Roman" w:hAnsi="Times New Roman" w:cs="Times New Roman"/>
          <w:bCs/>
          <w:sz w:val="24"/>
          <w:szCs w:val="24"/>
        </w:rPr>
        <w:t>he</w:t>
      </w:r>
      <w:proofErr w:type="gramEnd"/>
      <w:r w:rsidR="00EE00CF">
        <w:rPr>
          <w:rFonts w:ascii="Times New Roman" w:hAnsi="Times New Roman" w:cs="Times New Roman"/>
          <w:bCs/>
          <w:sz w:val="24"/>
          <w:szCs w:val="24"/>
        </w:rPr>
        <w:t xml:space="preserve"> explained 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    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what he explained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A479AB" w:rsidRPr="00ED6FA9" w:rsidRDefault="00A479AB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how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he explained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why he explained</w:t>
      </w:r>
    </w:p>
    <w:p w:rsidR="00A479AB" w:rsidRPr="00ED6FA9" w:rsidRDefault="00EE00CF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DB1394">
        <w:rPr>
          <w:rFonts w:ascii="Times New Roman" w:hAnsi="Times New Roman" w:cs="Times New Roman" w:hint="eastAsia"/>
          <w:bCs/>
          <w:sz w:val="24"/>
          <w:szCs w:val="24"/>
        </w:rPr>
        <w:t>5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Do you have any idea of the reason ________he referred to?</w:t>
      </w:r>
    </w:p>
    <w:p w:rsidR="00A479AB" w:rsidRPr="00ED6FA9" w:rsidRDefault="00A479AB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that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where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why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when</w:t>
      </w:r>
      <w:proofErr w:type="gramEnd"/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Unit 3</w:t>
      </w:r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Sarah made ________ to the airport just in time to catch her plane this morning.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>
        <w:rPr>
          <w:rFonts w:ascii="Times New Roman" w:hAnsi="Times New Roman" w:cs="Times New Roman"/>
          <w:bCs/>
          <w:sz w:val="24"/>
          <w:szCs w:val="24"/>
        </w:rPr>
        <w:t xml:space="preserve">herself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>
        <w:rPr>
          <w:rFonts w:ascii="Times New Roman" w:hAnsi="Times New Roman" w:cs="Times New Roman"/>
          <w:bCs/>
          <w:sz w:val="24"/>
          <w:szCs w:val="24"/>
        </w:rPr>
        <w:t xml:space="preserve">that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it</w:t>
      </w:r>
      <w:proofErr w:type="gramEnd"/>
    </w:p>
    <w:p w:rsidR="00DB1394" w:rsidRPr="00ED6FA9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2.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Many of us take ________for granted that all foreigners celebrate Thanksgiving.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But this is simply not true.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them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this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</w:p>
    <w:p w:rsidR="00DB1394" w:rsidRPr="00ED6FA9" w:rsidRDefault="00DB1394" w:rsidP="00382C03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3. </w:t>
      </w:r>
      <w:r w:rsidRPr="00ED6FA9">
        <w:rPr>
          <w:rFonts w:ascii="Times New Roman" w:hAnsi="Times New Roman" w:cs="Times New Roman"/>
          <w:bCs/>
          <w:sz w:val="24"/>
          <w:szCs w:val="24"/>
        </w:rPr>
        <w:t>We forgave his bad temper because we knew that his son’s illness had put him under great ________.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emotion</w:t>
      </w:r>
      <w:r>
        <w:rPr>
          <w:rFonts w:ascii="Times New Roman" w:hAnsi="Times New Roman" w:cs="Times New Roman"/>
          <w:bCs/>
          <w:sz w:val="24"/>
          <w:szCs w:val="24"/>
        </w:rPr>
        <w:t xml:space="preserve">　　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excitement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>
        <w:rPr>
          <w:rFonts w:ascii="Times New Roman" w:hAnsi="Times New Roman" w:cs="Times New Roman"/>
          <w:bCs/>
          <w:sz w:val="24"/>
          <w:szCs w:val="24"/>
        </w:rPr>
        <w:t xml:space="preserve">crisis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stress</w:t>
      </w:r>
      <w:proofErr w:type="gramEnd"/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—They are quiet,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aren’t they?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—Yes.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They are accustomed ________at meals.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to talk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to not talk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to talking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to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not talking</w:t>
      </w:r>
    </w:p>
    <w:p w:rsidR="00DB1394" w:rsidRPr="00ED6FA9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5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If you tell the truth about the ill behavior of your boss,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you will take the __________ of losing your job.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>
        <w:rPr>
          <w:rFonts w:ascii="Times New Roman" w:hAnsi="Times New Roman" w:cs="Times New Roman"/>
          <w:bCs/>
          <w:sz w:val="24"/>
          <w:szCs w:val="24"/>
        </w:rPr>
        <w:t xml:space="preserve">chance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possibility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risk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opportunity</w:t>
      </w:r>
      <w:proofErr w:type="gramEnd"/>
    </w:p>
    <w:p w:rsidR="00DB1394" w:rsidRPr="00ED6FA9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The new survey shows that the number of 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________computer games has been on the increase in recent years.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devoted to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related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connected to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addicted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to</w:t>
      </w:r>
    </w:p>
    <w:p w:rsidR="00DB1394" w:rsidRPr="00ED6FA9" w:rsidRDefault="00DB1394" w:rsidP="00382C03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7.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__________ what has recently been done to provide more buses for the people,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a shortage of public vehicles remains a problem.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Except for</w:t>
      </w:r>
      <w:r>
        <w:rPr>
          <w:rFonts w:ascii="Times New Roman" w:hAnsi="Times New Roman" w:cs="Times New Roman"/>
          <w:bCs/>
          <w:sz w:val="24"/>
          <w:szCs w:val="24"/>
        </w:rPr>
        <w:t xml:space="preserve">　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Due to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>
        <w:rPr>
          <w:rFonts w:ascii="Times New Roman" w:hAnsi="Times New Roman" w:cs="Times New Roman"/>
          <w:bCs/>
          <w:sz w:val="24"/>
          <w:szCs w:val="24"/>
        </w:rPr>
        <w:t xml:space="preserve">Because of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In spite of</w:t>
      </w:r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—How did she lose so much weight as expected?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 xml:space="preserve">—________eating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less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,she</w:t>
      </w:r>
      <w:proofErr w:type="spellEnd"/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jogged for several miles every day.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In spite of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In addition to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Instead of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Thanks to</w:t>
      </w:r>
    </w:p>
    <w:p w:rsidR="00DB1394" w:rsidRPr="00ED6FA9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9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Many </w:t>
      </w:r>
      <w:r>
        <w:rPr>
          <w:rFonts w:ascii="Times New Roman" w:hAnsi="Times New Roman" w:cs="Times New Roman"/>
          <w:bCs/>
          <w:sz w:val="24"/>
          <w:szCs w:val="24"/>
        </w:rPr>
        <w:t>workers are getting into______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trouble because the current situation of the factory is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bad.In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other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words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,it</w:t>
      </w:r>
      <w:proofErr w:type="spellEnd"/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is hard for them to make ________living.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the;a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/;a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the;the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/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;the</w:t>
      </w:r>
      <w:proofErr w:type="gramEnd"/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10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 tried phoning her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office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,but</w:t>
      </w:r>
      <w:proofErr w:type="spellEnd"/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I couldn’t ________.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get along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get on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get to 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get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through</w:t>
      </w:r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11. </w:t>
      </w:r>
      <w:r w:rsidRPr="00ED6FA9">
        <w:rPr>
          <w:rFonts w:ascii="Times New Roman" w:hAnsi="Times New Roman" w:cs="Times New Roman"/>
          <w:bCs/>
          <w:sz w:val="24"/>
          <w:szCs w:val="24"/>
        </w:rPr>
        <w:t>I haven’t seen ________Maggie since I came here.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as lovely a girl as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　　　　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a lovely girl as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girl as lovely as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as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a lovely girl as</w:t>
      </w:r>
    </w:p>
    <w:p w:rsidR="00DB1394" w:rsidRPr="00ED6FA9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12. </w:t>
      </w:r>
      <w:r w:rsidRPr="00ED6FA9">
        <w:rPr>
          <w:rFonts w:ascii="Times New Roman" w:hAnsi="Times New Roman" w:cs="Times New Roman"/>
          <w:bCs/>
          <w:sz w:val="24"/>
          <w:szCs w:val="24"/>
        </w:rPr>
        <w:t>As a teacher,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 seldom give my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students________as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they </w:t>
      </w:r>
      <w:proofErr w:type="spellStart"/>
      <w:r w:rsidRPr="00ED6FA9">
        <w:rPr>
          <w:rFonts w:ascii="Times New Roman" w:hAnsi="Times New Roman" w:cs="Times New Roman"/>
          <w:bCs/>
          <w:sz w:val="24"/>
          <w:szCs w:val="24"/>
        </w:rPr>
        <w:t>can not</w:t>
      </w:r>
      <w:proofErr w:type="spell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work out.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A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difficult a problem  </w:t>
      </w:r>
      <w:r w:rsidRPr="00ED6FA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a so difficult problem</w:t>
      </w:r>
    </w:p>
    <w:p w:rsidR="00DB1394" w:rsidRPr="00ED6FA9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C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such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 xml:space="preserve"> difficult a problem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ED6FA9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>too difficult a problem</w:t>
      </w:r>
    </w:p>
    <w:p w:rsidR="00204388" w:rsidRPr="00DB1394" w:rsidRDefault="00204388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Pr="00382C03" w:rsidRDefault="00DB1394" w:rsidP="00382C03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lastRenderedPageBreak/>
        <w:t>Unit 4</w:t>
      </w:r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1.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When aske</w:t>
      </w:r>
      <w:r>
        <w:rPr>
          <w:rFonts w:ascii="Times New Roman" w:hAnsi="Times New Roman" w:cs="Times New Roman"/>
          <w:bCs/>
          <w:sz w:val="24"/>
          <w:szCs w:val="24"/>
        </w:rPr>
        <w:t>d to explain ___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__ made his lessons so exciting, the teacher kept silent.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what it was that  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what it was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what was it that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what was it</w:t>
      </w:r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it he or you ______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_in charge of the job and supposed to complete it punctually?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who is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is 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who are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whom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are</w:t>
      </w:r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—Can I ask you a few straightforward questions about yourself?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—No problem.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I like ________when people are open and direct.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that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it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them</w:t>
      </w:r>
      <w:proofErr w:type="gramEnd"/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—Do you ________to her pessimistic view of the state of the economy?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—Absolutely not.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I think it is just on the rise.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appeal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　　　　　　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　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oppose</w:t>
      </w:r>
      <w:proofErr w:type="gramEnd"/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subscribe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respond</w:t>
      </w:r>
      <w:proofErr w:type="gramEnd"/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5.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He was a good student and </w:t>
      </w:r>
      <w:proofErr w:type="spell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scored________average</w:t>
      </w:r>
      <w:proofErr w:type="spell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 in most subjects.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below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of</w:t>
      </w:r>
      <w:proofErr w:type="gramEnd"/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on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   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above</w:t>
      </w:r>
      <w:proofErr w:type="gramEnd"/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6.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—</w:t>
      </w:r>
      <w:proofErr w:type="gram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Why</w:t>
      </w:r>
      <w:proofErr w:type="gram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 does the lake smell terrible?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—Because large quantities of water________.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have polluted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being polluted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has been polluted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have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been polluted</w:t>
      </w:r>
    </w:p>
    <w:p w:rsidR="00DB1394" w:rsidRPr="00382C03" w:rsidRDefault="00382C03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7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This restaurant has become popular for its </w:t>
      </w:r>
      <w:proofErr w:type="gram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wide  _</w:t>
      </w:r>
      <w:proofErr w:type="gram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>_______  of foods that suit all tastes and pockets.</w:t>
      </w:r>
    </w:p>
    <w:p w:rsidR="00DB1394" w:rsidRPr="00382C03" w:rsidRDefault="00DB1394" w:rsidP="00382C03">
      <w:pPr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>
        <w:rPr>
          <w:rFonts w:ascii="Times New Roman" w:hAnsi="Times New Roman" w:cs="Times New Roman"/>
          <w:bCs/>
          <w:sz w:val="24"/>
          <w:szCs w:val="24"/>
        </w:rPr>
        <w:t xml:space="preserve">division  </w:t>
      </w:r>
      <w:r w:rsid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area</w:t>
      </w:r>
      <w:r w:rsidR="00382C03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>
        <w:rPr>
          <w:rFonts w:ascii="Times New Roman" w:hAnsi="Times New Roman" w:cs="Times New Roman"/>
          <w:bCs/>
          <w:sz w:val="24"/>
          <w:szCs w:val="24"/>
        </w:rPr>
        <w:t xml:space="preserve">range    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circle</w:t>
      </w:r>
      <w:proofErr w:type="gramEnd"/>
    </w:p>
    <w:p w:rsidR="00DB1394" w:rsidRPr="00382C03" w:rsidRDefault="00382C03" w:rsidP="00382C0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8. 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Li </w:t>
      </w:r>
      <w:proofErr w:type="spell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Hua</w:t>
      </w:r>
      <w:proofErr w:type="spell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who was busy preparing a report,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couldn’t________ the loud noise,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so he kept all the windows shut all day long.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put up with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　　　　　　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come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up with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catch up with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keep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up with</w:t>
      </w:r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9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My mother opened the drawer to __________ the knives and spoons.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put away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put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up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put on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put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together</w:t>
      </w:r>
    </w:p>
    <w:p w:rsidR="00DB1394" w:rsidRPr="00382C03" w:rsidRDefault="00382C03" w:rsidP="00382C0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10</w:t>
      </w:r>
      <w:r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Her efforts </w:t>
      </w:r>
      <w:proofErr w:type="spell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resulted________her</w:t>
      </w:r>
      <w:proofErr w:type="spell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succ</w:t>
      </w:r>
      <w:r>
        <w:rPr>
          <w:rFonts w:ascii="Times New Roman" w:hAnsi="Times New Roman" w:cs="Times New Roman"/>
          <w:bCs/>
          <w:sz w:val="24"/>
          <w:szCs w:val="24"/>
        </w:rPr>
        <w:t>ess while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her brother’s failure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resulted___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_his</w:t>
      </w:r>
      <w:proofErr w:type="spell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 laziness.</w:t>
      </w:r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382C03">
        <w:rPr>
          <w:rFonts w:ascii="Times New Roman" w:hAnsi="Times New Roman" w:cs="Times New Roman"/>
          <w:bCs/>
          <w:sz w:val="24"/>
          <w:szCs w:val="24"/>
        </w:rPr>
        <w:t>from;from</w:t>
      </w:r>
      <w:proofErr w:type="spell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from;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382C03">
        <w:rPr>
          <w:rFonts w:ascii="Times New Roman" w:hAnsi="Times New Roman" w:cs="Times New Roman"/>
          <w:bCs/>
          <w:sz w:val="24"/>
          <w:szCs w:val="24"/>
        </w:rPr>
        <w:t>in;from</w:t>
      </w:r>
      <w:proofErr w:type="spell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in;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11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There is a lot for Sam to improve ________he has achieved good results so far.</w:t>
      </w:r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even though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as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though</w:t>
      </w:r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now that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that</w:t>
      </w:r>
    </w:p>
    <w:p w:rsidR="00DB1394" w:rsidRPr="00382C03" w:rsidRDefault="00382C03" w:rsidP="00382C0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12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My students</w:t>
      </w:r>
      <w:proofErr w:type="gram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,_</w:t>
      </w:r>
      <w:proofErr w:type="gram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_________ you have a heart loving </w:t>
      </w:r>
      <w:proofErr w:type="spellStart"/>
      <w:r w:rsidR="00DB1394" w:rsidRPr="00382C03">
        <w:rPr>
          <w:rFonts w:ascii="Times New Roman" w:hAnsi="Times New Roman" w:cs="Times New Roman"/>
          <w:bCs/>
          <w:sz w:val="24"/>
          <w:szCs w:val="24"/>
        </w:rPr>
        <w:t>life,you</w:t>
      </w:r>
      <w:proofErr w:type="spellEnd"/>
      <w:r w:rsidR="00DB1394" w:rsidRPr="00382C03">
        <w:rPr>
          <w:rFonts w:ascii="Times New Roman" w:hAnsi="Times New Roman" w:cs="Times New Roman"/>
          <w:bCs/>
          <w:sz w:val="24"/>
          <w:szCs w:val="24"/>
        </w:rPr>
        <w:t xml:space="preserve"> always can find things that would make you happy each day.</w:t>
      </w:r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as long as 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 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only</w:t>
      </w:r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as though  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even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though</w:t>
      </w:r>
    </w:p>
    <w:p w:rsidR="00DB1394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13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__________ I know,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DB1394" w:rsidRPr="00382C03">
        <w:rPr>
          <w:rFonts w:ascii="Times New Roman" w:hAnsi="Times New Roman" w:cs="Times New Roman"/>
          <w:bCs/>
          <w:sz w:val="24"/>
          <w:szCs w:val="24"/>
        </w:rPr>
        <w:t>the computer can never take the place of the human brain.</w:t>
      </w:r>
    </w:p>
    <w:p w:rsidR="00DB1394" w:rsidRPr="00382C03" w:rsidRDefault="00DB1394" w:rsidP="00382C03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Even if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In case</w:t>
      </w:r>
      <w:r w:rsidR="00382C03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As long as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As far as</w:t>
      </w:r>
    </w:p>
    <w:p w:rsidR="00DB1394" w:rsidRPr="00382C03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sz w:val="24"/>
          <w:szCs w:val="24"/>
        </w:rPr>
        <w:lastRenderedPageBreak/>
        <w:t>Unit 5</w:t>
      </w:r>
    </w:p>
    <w:p w:rsidR="00DB1394" w:rsidRPr="00382C03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1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She came to Beijing on April 28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,_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_______ May Day’s concert in the Bird’s Nest.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to expect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expecting</w:t>
      </w:r>
      <w:r w:rsidR="00382C03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expected 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expect</w:t>
      </w:r>
      <w:proofErr w:type="gramEnd"/>
    </w:p>
    <w:p w:rsidR="00DB1394" w:rsidRPr="00382C03" w:rsidRDefault="00DB1394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2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Some drivers are warning the vehicles ________ behind them, such 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as “Don’t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follow me, I lost my way too” and “Be off.</w:t>
      </w:r>
      <w:r w:rsidR="00382C0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I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m married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”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</w:p>
    <w:p w:rsidR="00DB1394" w:rsidRPr="00382C03" w:rsidRDefault="00DB1394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1B5240">
        <w:rPr>
          <w:rFonts w:ascii="Times New Roman" w:hAnsi="Times New Roman" w:cs="Times New Roman"/>
          <w:bCs/>
          <w:sz w:val="24"/>
          <w:szCs w:val="24"/>
        </w:rPr>
        <w:t xml:space="preserve">to run  </w:t>
      </w:r>
      <w:r w:rsidR="001B5240">
        <w:rPr>
          <w:rFonts w:ascii="Times New Roman" w:hAnsi="Times New Roman" w:cs="Times New Roman"/>
          <w:bCs/>
          <w:sz w:val="24"/>
          <w:szCs w:val="24"/>
        </w:rPr>
        <w:tab/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running</w:t>
      </w:r>
      <w:r w:rsidR="00382C0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>
        <w:rPr>
          <w:rFonts w:ascii="Times New Roman" w:hAnsi="Times New Roman" w:cs="Times New Roman"/>
          <w:bCs/>
          <w:sz w:val="24"/>
          <w:szCs w:val="24"/>
        </w:rPr>
        <w:t xml:space="preserve">having run  </w:t>
      </w:r>
      <w:r w:rsidRPr="00382C03">
        <w:rPr>
          <w:rFonts w:ascii="Times New Roman" w:hAnsi="Times New Roman" w:cs="Times New Roman"/>
          <w:bCs/>
          <w:sz w:val="24"/>
          <w:szCs w:val="24"/>
        </w:rPr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having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been run</w:t>
      </w:r>
    </w:p>
    <w:p w:rsidR="00382C03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3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1B5240"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________all the doors were locked,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Pr="00382C03">
        <w:rPr>
          <w:rFonts w:ascii="Times New Roman" w:hAnsi="Times New Roman" w:cs="Times New Roman"/>
          <w:bCs/>
          <w:sz w:val="24"/>
          <w:szCs w:val="24"/>
        </w:rPr>
        <w:t>Mr.Smith</w:t>
      </w:r>
      <w:proofErr w:type="spell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left for London on holiday.</w:t>
      </w:r>
    </w:p>
    <w:p w:rsidR="00382C03" w:rsidRPr="00382C03" w:rsidRDefault="00382C03" w:rsidP="001B5240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Checking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Checked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1B5240">
        <w:rPr>
          <w:rFonts w:ascii="Times New Roman" w:hAnsi="Times New Roman" w:cs="Times New Roman"/>
          <w:bCs/>
          <w:sz w:val="24"/>
          <w:szCs w:val="24"/>
        </w:rPr>
        <w:t xml:space="preserve">To check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Having checked</w:t>
      </w:r>
    </w:p>
    <w:p w:rsidR="00382C03" w:rsidRPr="00382C03" w:rsidRDefault="00382C03" w:rsidP="001B524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4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="001B5240"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2C03">
        <w:rPr>
          <w:rFonts w:ascii="Times New Roman" w:hAnsi="Times New Roman" w:cs="Times New Roman"/>
          <w:bCs/>
          <w:sz w:val="24"/>
          <w:szCs w:val="24"/>
        </w:rPr>
        <w:t>Shenzhou</w:t>
      </w:r>
      <w:proofErr w:type="spell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C03">
        <w:rPr>
          <w:rFonts w:ascii="宋体" w:eastAsia="宋体" w:hAnsi="宋体" w:cs="宋体" w:hint="eastAsia"/>
          <w:bCs/>
          <w:sz w:val="24"/>
          <w:szCs w:val="24"/>
        </w:rPr>
        <w:t>Ⅷ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has docked with Tiangong-1 successfully,________ the start of the establishment of China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s own space station.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marked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to mark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marking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having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marked</w:t>
      </w:r>
    </w:p>
    <w:p w:rsidR="00382C03" w:rsidRPr="00382C03" w:rsidRDefault="00382C03" w:rsidP="001B5240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5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1B5240"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________the youth to the rising sun at 8 or 9 o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>clock 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382C03">
        <w:rPr>
          <w:rFonts w:ascii="Times New Roman" w:hAnsi="Times New Roman" w:cs="Times New Roman"/>
          <w:bCs/>
          <w:sz w:val="24"/>
          <w:szCs w:val="24"/>
        </w:rPr>
        <w:t>m.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,Mao</w:t>
      </w:r>
      <w:proofErr w:type="spellEnd"/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Zedong expressed his great hope for the young men.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Compared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To compare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Compare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Comparing</w:t>
      </w:r>
    </w:p>
    <w:p w:rsidR="00382C03" w:rsidRPr="001B5240" w:rsidRDefault="001B5240" w:rsidP="00382C03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“Tommy,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run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！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Be quick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！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The house is on fire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！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 xml:space="preserve">” the mother </w:t>
      </w:r>
      <w:proofErr w:type="spellStart"/>
      <w:r w:rsidR="00382C03" w:rsidRPr="00382C03">
        <w:rPr>
          <w:rFonts w:ascii="Times New Roman" w:hAnsi="Times New Roman" w:cs="Times New Roman"/>
          <w:bCs/>
          <w:sz w:val="24"/>
          <w:szCs w:val="24"/>
        </w:rPr>
        <w:t>shouted,with</w:t>
      </w:r>
      <w:proofErr w:type="spellEnd"/>
      <w:r w:rsidR="00382C03" w:rsidRPr="00382C03">
        <w:rPr>
          <w:rFonts w:ascii="Times New Roman" w:hAnsi="Times New Roman" w:cs="Times New Roman"/>
          <w:bCs/>
          <w:sz w:val="24"/>
          <w:szCs w:val="24"/>
        </w:rPr>
        <w:t xml:space="preserve"> __________ clearly in her voice.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anger</w:t>
      </w:r>
      <w:r w:rsidR="001B5240">
        <w:rPr>
          <w:rFonts w:ascii="Times New Roman" w:hAnsi="Times New Roman" w:cs="Times New Roman"/>
          <w:bCs/>
          <w:sz w:val="24"/>
          <w:szCs w:val="24"/>
        </w:rPr>
        <w:t xml:space="preserve">　　</w:t>
      </w:r>
      <w:proofErr w:type="gramStart"/>
      <w:r w:rsidR="001B5240">
        <w:rPr>
          <w:rFonts w:ascii="Times New Roman" w:hAnsi="Times New Roman" w:cs="Times New Roman"/>
          <w:bCs/>
          <w:sz w:val="24"/>
          <w:szCs w:val="24"/>
        </w:rPr>
        <w:t xml:space="preserve">　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rudeness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regret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panic</w:t>
      </w:r>
      <w:proofErr w:type="gramEnd"/>
    </w:p>
    <w:p w:rsidR="00382C03" w:rsidRPr="00382C03" w:rsidRDefault="001B5240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7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—He’s been working very hard and has made great progress in his field.</w:t>
      </w:r>
    </w:p>
    <w:p w:rsidR="00382C03" w:rsidRPr="00382C03" w:rsidRDefault="00382C03" w:rsidP="001B5240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—No wonder he was________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president of the local hospital so soon.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appointed 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claimed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classified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rewarded</w:t>
      </w:r>
      <w:proofErr w:type="gramEnd"/>
    </w:p>
    <w:p w:rsidR="00382C03" w:rsidRPr="00382C03" w:rsidRDefault="001B5240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—Lucy,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read this book—I _______that you’ll be fond of it.</w:t>
      </w:r>
    </w:p>
    <w:p w:rsidR="00382C03" w:rsidRPr="00382C03" w:rsidRDefault="00382C03" w:rsidP="001B5240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—OK.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I’ll read it after I have finished my homework.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order 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guarantee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prove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reveal</w:t>
      </w:r>
      <w:proofErr w:type="gramEnd"/>
    </w:p>
    <w:p w:rsidR="00382C03" w:rsidRPr="00382C03" w:rsidRDefault="001B5240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9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As far as I know,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you can’t ________him in the knowledge of wild plants.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fit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match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suit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get</w:t>
      </w:r>
      <w:proofErr w:type="gramEnd"/>
    </w:p>
    <w:p w:rsidR="00382C03" w:rsidRPr="00382C03" w:rsidRDefault="00382C03" w:rsidP="001B5240">
      <w:pPr>
        <w:ind w:left="240" w:hangingChars="100" w:hanging="24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1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It is obvious that the hopes,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goals,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fears and desires________ widely between men and women,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between the rich and the poor.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transform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strengthen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transfer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vary</w:t>
      </w:r>
      <w:proofErr w:type="gramEnd"/>
    </w:p>
    <w:p w:rsidR="00382C03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1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_______in a new country,</w:t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82C03">
        <w:rPr>
          <w:rFonts w:ascii="Times New Roman" w:hAnsi="Times New Roman" w:cs="Times New Roman"/>
          <w:bCs/>
          <w:sz w:val="24"/>
          <w:szCs w:val="24"/>
        </w:rPr>
        <w:t>I was scared and feeling pretty anxious.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For the first time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="001B5240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382C03">
        <w:rPr>
          <w:rFonts w:ascii="Times New Roman" w:hAnsi="Times New Roman" w:cs="Times New Roman"/>
          <w:bCs/>
          <w:sz w:val="24"/>
          <w:szCs w:val="24"/>
        </w:rPr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I was the first time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Being the first time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This being my first time</w:t>
      </w:r>
    </w:p>
    <w:p w:rsidR="00382C03" w:rsidRPr="00382C03" w:rsidRDefault="001B5240" w:rsidP="001B5240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12</w:t>
      </w:r>
      <w:bookmarkStart w:id="0" w:name="_GoBack"/>
      <w:bookmarkEnd w:id="0"/>
      <w:r w:rsidR="00382C03"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="00382C03" w:rsidRPr="00382C03">
        <w:rPr>
          <w:rFonts w:ascii="Times New Roman" w:hAnsi="Times New Roman" w:cs="Times New Roman"/>
          <w:bCs/>
          <w:sz w:val="24"/>
          <w:szCs w:val="24"/>
        </w:rPr>
        <w:t>Nuclear radiation is said ________ the biggest health challenge in Japanese Earthquake over the last year.</w:t>
      </w:r>
    </w:p>
    <w:p w:rsidR="00382C03" w:rsidRPr="00382C03" w:rsidRDefault="00382C03" w:rsidP="001B5240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82C03">
        <w:rPr>
          <w:rFonts w:ascii="Times New Roman" w:hAnsi="Times New Roman" w:cs="Times New Roman"/>
          <w:bCs/>
          <w:sz w:val="24"/>
          <w:szCs w:val="24"/>
        </w:rPr>
        <w:t>A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being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>to be</w:t>
      </w:r>
      <w:r w:rsidR="001B5240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382C03">
        <w:rPr>
          <w:rFonts w:ascii="Times New Roman" w:hAnsi="Times New Roman" w:cs="Times New Roman"/>
          <w:bCs/>
          <w:sz w:val="24"/>
          <w:szCs w:val="24"/>
        </w:rPr>
        <w:t>C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r w:rsidRPr="00382C03">
        <w:rPr>
          <w:rFonts w:ascii="Times New Roman" w:hAnsi="Times New Roman" w:cs="Times New Roman"/>
          <w:bCs/>
          <w:sz w:val="24"/>
          <w:szCs w:val="24"/>
        </w:rPr>
        <w:t xml:space="preserve">to have been  </w:t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</w:r>
      <w:r w:rsidRPr="00382C03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382C03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382C03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 w:rsidRPr="00382C03">
        <w:rPr>
          <w:rFonts w:ascii="Times New Roman" w:hAnsi="Times New Roman" w:cs="Times New Roman"/>
          <w:bCs/>
          <w:sz w:val="24"/>
          <w:szCs w:val="24"/>
        </w:rPr>
        <w:t xml:space="preserve"> it is</w:t>
      </w:r>
    </w:p>
    <w:p w:rsidR="00382C03" w:rsidRPr="00382C03" w:rsidRDefault="00382C03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B1394" w:rsidRPr="00382C03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B1394" w:rsidRPr="00382C03" w:rsidRDefault="00DB1394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P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DB1394" w:rsidRDefault="00DB1394" w:rsidP="00382C03">
      <w:pPr>
        <w:jc w:val="left"/>
        <w:rPr>
          <w:rFonts w:hint="eastAsia"/>
          <w:b/>
        </w:rPr>
      </w:pPr>
    </w:p>
    <w:p w:rsidR="00204388" w:rsidRDefault="00204388" w:rsidP="00382C03">
      <w:pPr>
        <w:jc w:val="left"/>
        <w:rPr>
          <w:b/>
        </w:rPr>
      </w:pPr>
      <w:r w:rsidRPr="006C703C">
        <w:rPr>
          <w:rFonts w:hint="eastAsia"/>
          <w:b/>
        </w:rPr>
        <w:t>必修六</w:t>
      </w:r>
      <w:r w:rsidRPr="006C703C">
        <w:rPr>
          <w:rFonts w:hint="eastAsia"/>
          <w:b/>
        </w:rPr>
        <w:t xml:space="preserve"> unit2 </w:t>
      </w:r>
      <w:r w:rsidRPr="006C703C">
        <w:rPr>
          <w:rFonts w:hint="eastAsia"/>
          <w:b/>
        </w:rPr>
        <w:t>重点词组和句型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 w:rsidRPr="00204388">
        <w:rPr>
          <w:rFonts w:ascii="Times New Roman" w:hAnsi="Times New Roman" w:cs="Times New Roman"/>
          <w:sz w:val="24"/>
          <w:szCs w:val="24"/>
        </w:rPr>
        <w:t xml:space="preserve">doing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回想起做某事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convey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feelings/meanings                    </w:t>
      </w:r>
      <w:r w:rsidRPr="00204388">
        <w:rPr>
          <w:rFonts w:ascii="Times New Roman" w:hAnsi="Times New Roman" w:cs="Times New Roman"/>
          <w:sz w:val="24"/>
          <w:szCs w:val="24"/>
        </w:rPr>
        <w:t>表达感情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意思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convey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sp.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把某物运送到某地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behavior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patterns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行为模式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方式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follow the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pattern</w:t>
      </w:r>
      <w:r w:rsidRPr="00204388">
        <w:rPr>
          <w:rFonts w:ascii="Times New Roman" w:hAnsi="Times New Roman" w:cs="Times New Roman"/>
          <w:sz w:val="24"/>
          <w:szCs w:val="24"/>
        </w:rPr>
        <w:t xml:space="preserve"> of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以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为榜样</w:t>
      </w:r>
      <w:r w:rsidRPr="00204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stay up    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熬夜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take</w:t>
      </w:r>
      <w:r w:rsidRPr="00204388">
        <w:rPr>
          <w:rFonts w:ascii="Times New Roman" w:hAnsi="Times New Roman" w:cs="Times New Roman"/>
          <w:sz w:val="24"/>
          <w:szCs w:val="24"/>
        </w:rPr>
        <w:t xml:space="preserve"> it/things easy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放松，别紧张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take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time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慢慢来，不慌忙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take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 seriously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认真对待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We are </w:t>
      </w:r>
      <w:r w:rsidRPr="00204388">
        <w:rPr>
          <w:rFonts w:ascii="Times New Roman" w:hAnsi="Times New Roman" w:cs="Times New Roman"/>
          <w:b/>
          <w:sz w:val="24"/>
          <w:szCs w:val="24"/>
        </w:rPr>
        <w:t>running out of</w:t>
      </w:r>
      <w:r w:rsidRPr="00204388">
        <w:rPr>
          <w:rFonts w:ascii="Times New Roman" w:hAnsi="Times New Roman" w:cs="Times New Roman"/>
          <w:sz w:val="24"/>
          <w:szCs w:val="24"/>
        </w:rPr>
        <w:t xml:space="preserve"> money                     </w:t>
      </w:r>
      <w:r w:rsidRPr="00204388">
        <w:rPr>
          <w:rFonts w:ascii="Times New Roman" w:hAnsi="Times New Roman" w:cs="Times New Roman"/>
          <w:sz w:val="24"/>
          <w:szCs w:val="24"/>
        </w:rPr>
        <w:t>我们的钱快要用完了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Our money is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running out.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04388">
        <w:rPr>
          <w:rFonts w:ascii="Times New Roman" w:hAnsi="Times New Roman" w:cs="Times New Roman"/>
          <w:sz w:val="24"/>
          <w:szCs w:val="24"/>
        </w:rPr>
        <w:t>我们的钱快要用完了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388">
        <w:rPr>
          <w:rFonts w:ascii="Times New Roman" w:hAnsi="Times New Roman" w:cs="Times New Roman"/>
          <w:sz w:val="24"/>
          <w:szCs w:val="24"/>
        </w:rPr>
        <w:t>sb</w:t>
      </w:r>
      <w:proofErr w:type="spellEnd"/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b/>
          <w:sz w:val="24"/>
          <w:szCs w:val="24"/>
        </w:rPr>
        <w:t>use up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用完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My strength has </w:t>
      </w:r>
      <w:r w:rsidRPr="00204388">
        <w:rPr>
          <w:rFonts w:ascii="Times New Roman" w:hAnsi="Times New Roman" w:cs="Times New Roman"/>
          <w:b/>
          <w:sz w:val="24"/>
          <w:szCs w:val="24"/>
        </w:rPr>
        <w:t>given out</w:t>
      </w:r>
      <w:r w:rsidRPr="00204388">
        <w:rPr>
          <w:rFonts w:ascii="Times New Roman" w:hAnsi="Times New Roman" w:cs="Times New Roman"/>
          <w:sz w:val="24"/>
          <w:szCs w:val="24"/>
        </w:rPr>
        <w:t xml:space="preserve">.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我的力气耗完了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make up 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构成；编造；整理；化妆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make up for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弥补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make out  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辨认出；理解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in </w:t>
      </w:r>
      <w:r w:rsidRPr="00204388">
        <w:rPr>
          <w:rFonts w:ascii="Times New Roman" w:hAnsi="Times New Roman" w:cs="Times New Roman"/>
          <w:b/>
          <w:sz w:val="24"/>
          <w:szCs w:val="24"/>
        </w:rPr>
        <w:t>particular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尤其，特别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be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particular</w:t>
      </w:r>
      <w:r w:rsidRPr="00204388">
        <w:rPr>
          <w:rFonts w:ascii="Times New Roman" w:hAnsi="Times New Roman" w:cs="Times New Roman"/>
          <w:sz w:val="24"/>
          <w:szCs w:val="24"/>
        </w:rPr>
        <w:t xml:space="preserve"> about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对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挑剔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lastRenderedPageBreak/>
        <w:t>transform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life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改变某人的一生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 xml:space="preserve">transform </w:t>
      </w:r>
      <w:r w:rsidRPr="00204388">
        <w:rPr>
          <w:rFonts w:ascii="Times New Roman" w:hAnsi="Times New Roman" w:cs="Times New Roman"/>
          <w:sz w:val="24"/>
          <w:szCs w:val="24"/>
        </w:rPr>
        <w:t xml:space="preserve">A into B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把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转变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转化成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of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own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属于某人自己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on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own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依靠某人自己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sth.be well </w:t>
      </w:r>
      <w:r w:rsidRPr="00204388">
        <w:rPr>
          <w:rFonts w:ascii="Times New Roman" w:hAnsi="Times New Roman" w:cs="Times New Roman"/>
          <w:b/>
          <w:sz w:val="24"/>
          <w:szCs w:val="24"/>
        </w:rPr>
        <w:t>worth</w:t>
      </w:r>
      <w:r w:rsidRPr="00204388">
        <w:rPr>
          <w:rFonts w:ascii="Times New Roman" w:hAnsi="Times New Roman" w:cs="Times New Roman"/>
          <w:sz w:val="24"/>
          <w:szCs w:val="24"/>
        </w:rPr>
        <w:t xml:space="preserve"> doing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某事很值得做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. be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worthy </w:t>
      </w:r>
      <w:r w:rsidRPr="00204388">
        <w:rPr>
          <w:rFonts w:ascii="Times New Roman" w:hAnsi="Times New Roman" w:cs="Times New Roman"/>
          <w:sz w:val="24"/>
          <w:szCs w:val="24"/>
        </w:rPr>
        <w:t xml:space="preserve">to be done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某事值得做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. be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worthy </w:t>
      </w:r>
      <w:r w:rsidRPr="00204388">
        <w:rPr>
          <w:rFonts w:ascii="Times New Roman" w:hAnsi="Times New Roman" w:cs="Times New Roman"/>
          <w:sz w:val="24"/>
          <w:szCs w:val="24"/>
        </w:rPr>
        <w:t xml:space="preserve">of being done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某事值得做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It is </w:t>
      </w:r>
      <w:r w:rsidRPr="00204388">
        <w:rPr>
          <w:rFonts w:ascii="Times New Roman" w:hAnsi="Times New Roman" w:cs="Times New Roman"/>
          <w:b/>
          <w:sz w:val="24"/>
          <w:szCs w:val="24"/>
        </w:rPr>
        <w:t>worth</w:t>
      </w:r>
      <w:del w:id="1" w:author="FtpDown" w:date="2014-12-26T14:58:00Z">
        <w:r w:rsidRPr="00204388">
          <w:rPr>
            <w:rFonts w:ascii="Times New Roman" w:hAnsi="Times New Roman" w:cs="Times New Roman"/>
            <w:b/>
            <w:sz w:val="24"/>
            <w:szCs w:val="24"/>
          </w:rPr>
          <w:delText xml:space="preserve"> </w:delText>
        </w:r>
      </w:del>
      <w:r w:rsidRPr="00204388">
        <w:rPr>
          <w:rFonts w:ascii="Times New Roman" w:hAnsi="Times New Roman" w:cs="Times New Roman"/>
          <w:b/>
          <w:sz w:val="24"/>
          <w:szCs w:val="24"/>
        </w:rPr>
        <w:t xml:space="preserve">while </w:t>
      </w:r>
      <w:r w:rsidRPr="00204388">
        <w:rPr>
          <w:rFonts w:ascii="Times New Roman" w:hAnsi="Times New Roman" w:cs="Times New Roman"/>
          <w:sz w:val="24"/>
          <w:szCs w:val="24"/>
        </w:rPr>
        <w:t xml:space="preserve">doing/ to do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某事值得做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take measures to do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采取措施干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It is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appropriate </w:t>
      </w:r>
      <w:r w:rsidRPr="00204388">
        <w:rPr>
          <w:rFonts w:ascii="Times New Roman" w:hAnsi="Times New Roman" w:cs="Times New Roman"/>
          <w:sz w:val="24"/>
          <w:szCs w:val="24"/>
        </w:rPr>
        <w:t xml:space="preserve">for sb. to do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04388">
        <w:rPr>
          <w:rFonts w:ascii="Times New Roman" w:hAnsi="Times New Roman" w:cs="Times New Roman"/>
          <w:sz w:val="24"/>
          <w:szCs w:val="24"/>
        </w:rPr>
        <w:t>对某人来说干是恰当的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exchange</w:t>
      </w:r>
      <w:r w:rsidRPr="00204388">
        <w:rPr>
          <w:rFonts w:ascii="Times New Roman" w:hAnsi="Times New Roman" w:cs="Times New Roman"/>
          <w:sz w:val="24"/>
          <w:szCs w:val="24"/>
        </w:rPr>
        <w:t xml:space="preserve"> addresses/telephone number                 </w:t>
      </w:r>
      <w:r w:rsidRPr="00204388">
        <w:rPr>
          <w:rFonts w:ascii="Times New Roman" w:hAnsi="Times New Roman" w:cs="Times New Roman"/>
          <w:sz w:val="24"/>
          <w:szCs w:val="24"/>
        </w:rPr>
        <w:t>互留地址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电话号码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exchange</w:t>
      </w:r>
      <w:r w:rsidRPr="00204388">
        <w:rPr>
          <w:rFonts w:ascii="Times New Roman" w:hAnsi="Times New Roman" w:cs="Times New Roman"/>
          <w:sz w:val="24"/>
          <w:szCs w:val="24"/>
        </w:rPr>
        <w:t xml:space="preserve"> ideas/views/information                    </w:t>
      </w:r>
      <w:r w:rsidRPr="00204388">
        <w:rPr>
          <w:rFonts w:ascii="Times New Roman" w:hAnsi="Times New Roman" w:cs="Times New Roman"/>
          <w:sz w:val="24"/>
          <w:szCs w:val="24"/>
        </w:rPr>
        <w:t>交流想法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看法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信息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exchange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seats with sb.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同某人交换座位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exchange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用来交换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兑换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in </w:t>
      </w:r>
      <w:r w:rsidRPr="00204388">
        <w:rPr>
          <w:rFonts w:ascii="Times New Roman" w:hAnsi="Times New Roman" w:cs="Times New Roman"/>
          <w:b/>
          <w:sz w:val="24"/>
          <w:szCs w:val="24"/>
        </w:rPr>
        <w:t>exchange</w:t>
      </w:r>
      <w:r w:rsidRPr="00204388">
        <w:rPr>
          <w:rFonts w:ascii="Times New Roman" w:hAnsi="Times New Roman" w:cs="Times New Roman"/>
          <w:sz w:val="24"/>
          <w:szCs w:val="24"/>
        </w:rPr>
        <w:t xml:space="preserve"> for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作为交换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04388">
        <w:rPr>
          <w:rFonts w:ascii="Times New Roman" w:hAnsi="Times New Roman" w:cs="Times New Roman"/>
          <w:sz w:val="24"/>
          <w:szCs w:val="24"/>
        </w:rPr>
        <w:t>sb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. is </w:t>
      </w:r>
      <w:r w:rsidRPr="00204388">
        <w:rPr>
          <w:rFonts w:ascii="Times New Roman" w:hAnsi="Times New Roman" w:cs="Times New Roman"/>
          <w:b/>
          <w:sz w:val="24"/>
          <w:szCs w:val="24"/>
        </w:rPr>
        <w:t>likely</w:t>
      </w:r>
      <w:r w:rsidRPr="00204388">
        <w:rPr>
          <w:rFonts w:ascii="Times New Roman" w:hAnsi="Times New Roman" w:cs="Times New Roman"/>
          <w:sz w:val="24"/>
          <w:szCs w:val="24"/>
        </w:rPr>
        <w:t xml:space="preserve"> to do.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某人很可能做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It is </w:t>
      </w:r>
      <w:r w:rsidRPr="00204388">
        <w:rPr>
          <w:rFonts w:ascii="Times New Roman" w:hAnsi="Times New Roman" w:cs="Times New Roman"/>
          <w:b/>
          <w:sz w:val="24"/>
          <w:szCs w:val="24"/>
        </w:rPr>
        <w:t>likely</w:t>
      </w:r>
      <w:r w:rsidRPr="00204388">
        <w:rPr>
          <w:rFonts w:ascii="Times New Roman" w:hAnsi="Times New Roman" w:cs="Times New Roman"/>
          <w:sz w:val="24"/>
          <w:szCs w:val="24"/>
        </w:rPr>
        <w:t xml:space="preserve"> that 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很可能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hold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      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别挂电话；坚持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hold</w:t>
      </w:r>
      <w:proofErr w:type="gramEnd"/>
      <w:r w:rsidRPr="00204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 xml:space="preserve">on to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抓住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 xml:space="preserve">try out </w:t>
      </w:r>
      <w:r w:rsidRPr="00204388">
        <w:rPr>
          <w:rFonts w:ascii="Times New Roman" w:hAnsi="Times New Roman" w:cs="Times New Roman"/>
          <w:sz w:val="24"/>
          <w:szCs w:val="24"/>
        </w:rPr>
        <w:t xml:space="preserve">an idea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试验一种设想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 xml:space="preserve">let out </w:t>
      </w:r>
      <w:r w:rsidRPr="00204388">
        <w:rPr>
          <w:rFonts w:ascii="Times New Roman" w:hAnsi="Times New Roman" w:cs="Times New Roman"/>
          <w:sz w:val="24"/>
          <w:szCs w:val="24"/>
        </w:rPr>
        <w:t xml:space="preserve">a cry of happiness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发出高兴的大叫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let out</w:t>
      </w:r>
      <w:r w:rsidRPr="00204388">
        <w:rPr>
          <w:rFonts w:ascii="Times New Roman" w:hAnsi="Times New Roman" w:cs="Times New Roman"/>
          <w:sz w:val="24"/>
          <w:szCs w:val="24"/>
        </w:rPr>
        <w:t xml:space="preserve"> the secret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泄露秘密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be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loaded</w:t>
      </w:r>
      <w:r w:rsidRPr="00204388">
        <w:rPr>
          <w:rFonts w:ascii="Times New Roman" w:hAnsi="Times New Roman" w:cs="Times New Roman"/>
          <w:sz w:val="24"/>
          <w:szCs w:val="24"/>
        </w:rPr>
        <w:t xml:space="preserve"> with    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被装载有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take a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load </w:t>
      </w:r>
      <w:r w:rsidRPr="00204388">
        <w:rPr>
          <w:rFonts w:ascii="Times New Roman" w:hAnsi="Times New Roman" w:cs="Times New Roman"/>
          <w:sz w:val="24"/>
          <w:szCs w:val="24"/>
        </w:rPr>
        <w:t>off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mind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解除某人思想负担</w:t>
      </w:r>
    </w:p>
    <w:p w:rsidR="00204388" w:rsidRPr="00204388" w:rsidRDefault="00204388" w:rsidP="00382C03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a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load </w:t>
      </w:r>
      <w:r w:rsidRPr="00204388">
        <w:rPr>
          <w:rFonts w:ascii="Times New Roman" w:hAnsi="Times New Roman" w:cs="Times New Roman"/>
          <w:sz w:val="24"/>
          <w:szCs w:val="24"/>
        </w:rPr>
        <w:t xml:space="preserve">of = loads of=lots of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很多；大量</w:t>
      </w:r>
    </w:p>
    <w:p w:rsidR="00A479AB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64C1F" w:rsidRPr="00ED6FA9" w:rsidRDefault="00364C1F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.</w:t>
      </w:r>
      <w:r w:rsidRPr="00ED6FA9">
        <w:rPr>
          <w:rFonts w:ascii="Times New Roman" w:hAnsi="Times New Roman" w:cs="Times New Roman"/>
          <w:bCs/>
          <w:sz w:val="24"/>
          <w:szCs w:val="24"/>
        </w:rPr>
        <w:t>完成句子</w:t>
      </w: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1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The whole meal was </w:t>
      </w:r>
      <w:r w:rsidR="00EE00CF">
        <w:rPr>
          <w:rFonts w:ascii="Times New Roman" w:hAnsi="Times New Roman" w:cs="Times New Roman"/>
          <w:bCs/>
          <w:sz w:val="24"/>
          <w:szCs w:val="24"/>
        </w:rPr>
        <w:t>good but the wine____________</w:t>
      </w:r>
      <w:r w:rsidRPr="00ED6FA9">
        <w:rPr>
          <w:rFonts w:ascii="Times New Roman" w:hAnsi="Times New Roman" w:cs="Times New Roman"/>
          <w:bCs/>
          <w:sz w:val="24"/>
          <w:szCs w:val="24"/>
        </w:rPr>
        <w:t>_(</w:t>
      </w:r>
      <w:r w:rsidRPr="00ED6FA9">
        <w:rPr>
          <w:rFonts w:ascii="Times New Roman" w:hAnsi="Times New Roman" w:cs="Times New Roman"/>
          <w:bCs/>
          <w:sz w:val="24"/>
          <w:szCs w:val="24"/>
        </w:rPr>
        <w:t>尤其</w:t>
      </w:r>
      <w:r w:rsidRPr="00ED6FA9">
        <w:rPr>
          <w:rFonts w:ascii="Times New Roman" w:hAnsi="Times New Roman" w:cs="Times New Roman"/>
          <w:bCs/>
          <w:sz w:val="24"/>
          <w:szCs w:val="24"/>
        </w:rPr>
        <w:t>,</w:t>
      </w:r>
      <w:r w:rsidRPr="00ED6FA9">
        <w:rPr>
          <w:rFonts w:ascii="Times New Roman" w:hAnsi="Times New Roman" w:cs="Times New Roman"/>
          <w:bCs/>
          <w:sz w:val="24"/>
          <w:szCs w:val="24"/>
        </w:rPr>
        <w:t>特别</w:t>
      </w:r>
      <w:r w:rsidRPr="00ED6FA9">
        <w:rPr>
          <w:rFonts w:ascii="Times New Roman" w:hAnsi="Times New Roman" w:cs="Times New Roman"/>
          <w:bCs/>
          <w:sz w:val="24"/>
          <w:szCs w:val="24"/>
        </w:rPr>
        <w:t>)was excellent.</w:t>
      </w:r>
    </w:p>
    <w:p w:rsidR="00A479AB" w:rsidRPr="00ED6FA9" w:rsidRDefault="00A479AB" w:rsidP="00382C03">
      <w:pPr>
        <w:ind w:left="360" w:hangingChars="150" w:hanging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2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He accidentally __________(</w:t>
      </w:r>
      <w:r w:rsidRPr="00ED6FA9">
        <w:rPr>
          <w:rFonts w:ascii="Times New Roman" w:hAnsi="Times New Roman" w:cs="Times New Roman"/>
          <w:bCs/>
          <w:sz w:val="24"/>
          <w:szCs w:val="24"/>
        </w:rPr>
        <w:t>泄露</w:t>
      </w:r>
      <w:r w:rsidRPr="00ED6FA9">
        <w:rPr>
          <w:rFonts w:ascii="Times New Roman" w:hAnsi="Times New Roman" w:cs="Times New Roman"/>
          <w:bCs/>
          <w:sz w:val="24"/>
          <w:szCs w:val="24"/>
        </w:rPr>
        <w:t>)he had quarreled with his wife and he hadn</w:t>
      </w:r>
      <w:proofErr w:type="gramStart"/>
      <w:r w:rsidRPr="00ED6FA9">
        <w:rPr>
          <w:rFonts w:ascii="Times New Roman" w:hAnsi="Times New Roman" w:cs="Times New Roman"/>
          <w:bCs/>
          <w:sz w:val="24"/>
          <w:szCs w:val="24"/>
        </w:rPr>
        <w:t>’</w:t>
      </w:r>
      <w:proofErr w:type="gramEnd"/>
      <w:r w:rsidRPr="00ED6FA9">
        <w:rPr>
          <w:rFonts w:ascii="Times New Roman" w:hAnsi="Times New Roman" w:cs="Times New Roman"/>
          <w:bCs/>
          <w:sz w:val="24"/>
          <w:szCs w:val="24"/>
        </w:rPr>
        <w:t>t been home for a couple of weeks.</w:t>
      </w: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3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  <w:r w:rsidRPr="00ED6FA9">
        <w:rPr>
          <w:rFonts w:ascii="Times New Roman" w:hAnsi="Times New Roman" w:cs="Times New Roman"/>
          <w:bCs/>
          <w:sz w:val="24"/>
          <w:szCs w:val="24"/>
        </w:rPr>
        <w:t>—Susan ___________________(</w:t>
      </w:r>
      <w:r w:rsidRPr="00ED6FA9">
        <w:rPr>
          <w:rFonts w:ascii="Times New Roman" w:hAnsi="Times New Roman" w:cs="Times New Roman"/>
          <w:bCs/>
          <w:sz w:val="24"/>
          <w:szCs w:val="24"/>
        </w:rPr>
        <w:t>熬夜看</w:t>
      </w:r>
      <w:r w:rsidRPr="00ED6FA9">
        <w:rPr>
          <w:rFonts w:ascii="Times New Roman" w:hAnsi="Times New Roman" w:cs="Times New Roman"/>
          <w:bCs/>
          <w:sz w:val="24"/>
          <w:szCs w:val="24"/>
        </w:rPr>
        <w:t>)the late movie</w:t>
      </w:r>
      <w:r w:rsidR="00EE00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6FA9">
        <w:rPr>
          <w:rFonts w:ascii="Times New Roman" w:hAnsi="Times New Roman" w:cs="Times New Roman"/>
          <w:bCs/>
          <w:sz w:val="24"/>
          <w:szCs w:val="24"/>
        </w:rPr>
        <w:t>last night.</w:t>
      </w:r>
    </w:p>
    <w:p w:rsidR="00A479AB" w:rsidRPr="00ED6FA9" w:rsidRDefault="00A479AB" w:rsidP="00382C03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—No wonder she was late for school.</w:t>
      </w: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ED6FA9">
        <w:rPr>
          <w:rFonts w:ascii="Times New Roman" w:hAnsi="Times New Roman" w:cs="Times New Roman"/>
          <w:bCs/>
          <w:sz w:val="24"/>
          <w:szCs w:val="24"/>
        </w:rPr>
        <w:t>4</w:t>
      </w:r>
      <w:r w:rsidR="00EE00CF"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ED6FA9">
        <w:rPr>
          <w:rFonts w:ascii="Times New Roman" w:hAnsi="Times New Roman" w:cs="Times New Roman"/>
          <w:bCs/>
          <w:sz w:val="24"/>
          <w:szCs w:val="24"/>
        </w:rPr>
        <w:t xml:space="preserve">It is well-known that up to 70% of your total body weight </w:t>
      </w:r>
      <w:r w:rsidR="00EE00CF">
        <w:rPr>
          <w:rFonts w:ascii="Times New Roman" w:hAnsi="Times New Roman" w:cs="Times New Roman"/>
          <w:bCs/>
          <w:sz w:val="24"/>
          <w:szCs w:val="24"/>
        </w:rPr>
        <w:t>___</w:t>
      </w:r>
      <w:r w:rsidRPr="00ED6FA9">
        <w:rPr>
          <w:rFonts w:ascii="Times New Roman" w:hAnsi="Times New Roman" w:cs="Times New Roman"/>
          <w:bCs/>
          <w:sz w:val="24"/>
          <w:szCs w:val="24"/>
        </w:rPr>
        <w:t>_______(</w:t>
      </w:r>
      <w:r w:rsidRPr="00ED6FA9">
        <w:rPr>
          <w:rFonts w:ascii="Times New Roman" w:hAnsi="Times New Roman" w:cs="Times New Roman"/>
          <w:bCs/>
          <w:sz w:val="24"/>
          <w:szCs w:val="24"/>
        </w:rPr>
        <w:t>由水组成</w:t>
      </w:r>
      <w:r w:rsidRPr="00ED6FA9">
        <w:rPr>
          <w:rFonts w:ascii="Times New Roman" w:hAnsi="Times New Roman" w:cs="Times New Roman"/>
          <w:bCs/>
          <w:sz w:val="24"/>
          <w:szCs w:val="24"/>
        </w:rPr>
        <w:t>)</w:t>
      </w:r>
      <w:r w:rsidRPr="00ED6FA9">
        <w:rPr>
          <w:rFonts w:ascii="Times New Roman" w:hAnsi="Times New Roman" w:cs="Times New Roman"/>
          <w:bCs/>
          <w:sz w:val="24"/>
          <w:szCs w:val="24"/>
        </w:rPr>
        <w:t>．</w:t>
      </w:r>
    </w:p>
    <w:p w:rsidR="00A479AB" w:rsidRPr="00ED6FA9" w:rsidRDefault="00EE00CF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5.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We have to look for a gas station as soon as possible,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because ou</w:t>
      </w:r>
      <w:r>
        <w:rPr>
          <w:rFonts w:ascii="Times New Roman" w:hAnsi="Times New Roman" w:cs="Times New Roman"/>
          <w:bCs/>
          <w:sz w:val="24"/>
          <w:szCs w:val="24"/>
        </w:rPr>
        <w:t>r car _____________________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_(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汽油很快用完了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)</w:t>
      </w:r>
      <w:r w:rsidR="00A479AB" w:rsidRPr="00ED6FA9">
        <w:rPr>
          <w:rFonts w:ascii="Times New Roman" w:hAnsi="Times New Roman" w:cs="Times New Roman"/>
          <w:bCs/>
          <w:sz w:val="24"/>
          <w:szCs w:val="24"/>
        </w:rPr>
        <w:t>．</w:t>
      </w:r>
    </w:p>
    <w:p w:rsidR="00300EDE" w:rsidRPr="00ED6FA9" w:rsidRDefault="00300EDE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479AB" w:rsidRPr="00ED6FA9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04388" w:rsidRDefault="00204388" w:rsidP="00382C03">
      <w:pPr>
        <w:jc w:val="left"/>
      </w:pPr>
    </w:p>
    <w:p w:rsidR="00204388" w:rsidRPr="00204388" w:rsidRDefault="00204388" w:rsidP="00382C03">
      <w:pPr>
        <w:ind w:firstLineChars="1200" w:firstLine="2891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必修六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unit3 </w:t>
      </w:r>
      <w:r w:rsidRPr="00204388">
        <w:rPr>
          <w:rFonts w:ascii="Times New Roman" w:hAnsi="Times New Roman" w:cs="Times New Roman"/>
          <w:b/>
          <w:sz w:val="24"/>
          <w:szCs w:val="24"/>
        </w:rPr>
        <w:t>重点词组和句型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1.be healthy both in body and mind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04388">
        <w:rPr>
          <w:rFonts w:ascii="Times New Roman" w:hAnsi="Times New Roman" w:cs="Times New Roman"/>
          <w:sz w:val="24"/>
          <w:szCs w:val="24"/>
        </w:rPr>
        <w:t>身心健康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2.ban</w:t>
      </w:r>
      <w:proofErr w:type="gramEnd"/>
      <w:r w:rsidRPr="00204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 xml:space="preserve">sb. from doing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禁止某人做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lastRenderedPageBreak/>
        <w:t xml:space="preserve">4.do harm to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对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有害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5.abuse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one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s power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滥用权力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6.under the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stress </w:t>
      </w:r>
      <w:r w:rsidRPr="00204388">
        <w:rPr>
          <w:rFonts w:ascii="Times New Roman" w:hAnsi="Times New Roman" w:cs="Times New Roman"/>
          <w:sz w:val="24"/>
          <w:szCs w:val="24"/>
        </w:rPr>
        <w:t xml:space="preserve">of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在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压力下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7.lay/put/place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stress </w:t>
      </w:r>
      <w:r w:rsidRPr="00204388">
        <w:rPr>
          <w:rFonts w:ascii="Times New Roman" w:hAnsi="Times New Roman" w:cs="Times New Roman"/>
          <w:sz w:val="24"/>
          <w:szCs w:val="24"/>
        </w:rPr>
        <w:t xml:space="preserve">on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强调；重视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8.feel </w:t>
      </w:r>
      <w:r w:rsidRPr="00204388">
        <w:rPr>
          <w:rFonts w:ascii="Times New Roman" w:hAnsi="Times New Roman" w:cs="Times New Roman"/>
          <w:b/>
          <w:sz w:val="24"/>
          <w:szCs w:val="24"/>
        </w:rPr>
        <w:t>stressed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感到焦虑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紧张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10.be </w:t>
      </w:r>
      <w:r w:rsidRPr="00204388">
        <w:rPr>
          <w:rFonts w:ascii="Times New Roman" w:hAnsi="Times New Roman" w:cs="Times New Roman"/>
          <w:b/>
          <w:sz w:val="24"/>
          <w:szCs w:val="24"/>
        </w:rPr>
        <w:t>due</w:t>
      </w:r>
      <w:r w:rsidRPr="00204388">
        <w:rPr>
          <w:rFonts w:ascii="Times New Roman" w:hAnsi="Times New Roman" w:cs="Times New Roman"/>
          <w:sz w:val="24"/>
          <w:szCs w:val="24"/>
        </w:rPr>
        <w:t xml:space="preserve"> to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是由于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11.The plane is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Pr="00204388">
        <w:rPr>
          <w:rFonts w:ascii="Times New Roman" w:hAnsi="Times New Roman" w:cs="Times New Roman"/>
          <w:sz w:val="24"/>
          <w:szCs w:val="24"/>
        </w:rPr>
        <w:t>to arrive at 2</w:t>
      </w:r>
      <w:r w:rsidR="00F00A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>clock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04388">
        <w:rPr>
          <w:rFonts w:ascii="Times New Roman" w:hAnsi="Times New Roman" w:cs="Times New Roman"/>
          <w:sz w:val="24"/>
          <w:szCs w:val="24"/>
        </w:rPr>
        <w:t>预期要到的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.The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electricity bill is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due</w:t>
      </w:r>
      <w:r w:rsidRPr="00204388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morrow.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到期的</w:t>
      </w:r>
      <w:r w:rsidRPr="00204388">
        <w:rPr>
          <w:rFonts w:ascii="Times New Roman" w:hAnsi="Times New Roman" w:cs="Times New Roman"/>
          <w:sz w:val="24"/>
          <w:szCs w:val="24"/>
        </w:rPr>
        <w:t>;</w:t>
      </w:r>
      <w:r w:rsidRPr="00204388">
        <w:rPr>
          <w:rFonts w:ascii="Times New Roman" w:hAnsi="Times New Roman" w:cs="Times New Roman"/>
          <w:sz w:val="24"/>
          <w:szCs w:val="24"/>
        </w:rPr>
        <w:t>应付的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13.addict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oneself to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沉溺于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14.be/get/become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addicted</w:t>
      </w:r>
      <w:r w:rsidRPr="00204388">
        <w:rPr>
          <w:rFonts w:ascii="Times New Roman" w:hAnsi="Times New Roman" w:cs="Times New Roman"/>
          <w:sz w:val="24"/>
          <w:szCs w:val="24"/>
        </w:rPr>
        <w:t xml:space="preserve"> to doing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04388">
        <w:rPr>
          <w:rFonts w:ascii="Times New Roman" w:hAnsi="Times New Roman" w:cs="Times New Roman"/>
          <w:sz w:val="24"/>
          <w:szCs w:val="24"/>
        </w:rPr>
        <w:t>对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有瘾；沉溺于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16</w:t>
      </w: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.accustom</w:t>
      </w:r>
      <w:proofErr w:type="gramEnd"/>
      <w:r w:rsidRPr="00204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sb./oneself to doing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使某人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自己习惯于做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17.be/get/become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accustomed </w:t>
      </w:r>
      <w:r w:rsidRPr="00204388">
        <w:rPr>
          <w:rFonts w:ascii="Times New Roman" w:hAnsi="Times New Roman" w:cs="Times New Roman"/>
          <w:sz w:val="24"/>
          <w:szCs w:val="24"/>
        </w:rPr>
        <w:t>to doing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04388">
        <w:rPr>
          <w:rFonts w:ascii="Times New Roman" w:hAnsi="Times New Roman" w:cs="Times New Roman"/>
          <w:sz w:val="24"/>
          <w:szCs w:val="24"/>
        </w:rPr>
        <w:t>习惯于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18.quit</w:t>
      </w:r>
      <w:r w:rsidRPr="00204388">
        <w:rPr>
          <w:rFonts w:ascii="Times New Roman" w:hAnsi="Times New Roman" w:cs="Times New Roman"/>
          <w:sz w:val="24"/>
          <w:szCs w:val="24"/>
        </w:rPr>
        <w:t xml:space="preserve"> doing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04388">
        <w:rPr>
          <w:rFonts w:ascii="Times New Roman" w:hAnsi="Times New Roman" w:cs="Times New Roman"/>
          <w:sz w:val="24"/>
          <w:szCs w:val="24"/>
        </w:rPr>
        <w:t>放弃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停止做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19.quit</w:t>
      </w:r>
      <w:r w:rsidRPr="00204388">
        <w:rPr>
          <w:rFonts w:ascii="Times New Roman" w:hAnsi="Times New Roman" w:cs="Times New Roman"/>
          <w:sz w:val="24"/>
          <w:szCs w:val="24"/>
        </w:rPr>
        <w:t xml:space="preserve"> office/school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离职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辍学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20.have an/much/little/no </w:t>
      </w:r>
      <w:r w:rsidRPr="00204388">
        <w:rPr>
          <w:rFonts w:ascii="Times New Roman" w:hAnsi="Times New Roman" w:cs="Times New Roman"/>
          <w:b/>
          <w:sz w:val="24"/>
          <w:szCs w:val="24"/>
        </w:rPr>
        <w:t>effect</w:t>
      </w:r>
      <w:r w:rsidRPr="00204388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04388">
        <w:rPr>
          <w:rFonts w:ascii="Times New Roman" w:hAnsi="Times New Roman" w:cs="Times New Roman"/>
          <w:sz w:val="24"/>
          <w:szCs w:val="24"/>
        </w:rPr>
        <w:t>对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有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很大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几乎没有</w:t>
      </w:r>
      <w:r w:rsidRPr="00204388">
        <w:rPr>
          <w:rFonts w:ascii="Times New Roman" w:hAnsi="Times New Roman" w:cs="Times New Roman"/>
          <w:sz w:val="24"/>
          <w:szCs w:val="24"/>
        </w:rPr>
        <w:t>/</w:t>
      </w:r>
      <w:r w:rsidRPr="00204388">
        <w:rPr>
          <w:rFonts w:ascii="Times New Roman" w:hAnsi="Times New Roman" w:cs="Times New Roman"/>
          <w:sz w:val="24"/>
          <w:szCs w:val="24"/>
        </w:rPr>
        <w:t>没有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21.side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effect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副作用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22.cause and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effect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04388">
        <w:rPr>
          <w:rFonts w:ascii="Times New Roman" w:hAnsi="Times New Roman" w:cs="Times New Roman"/>
          <w:sz w:val="24"/>
          <w:szCs w:val="24"/>
        </w:rPr>
        <w:t>起因和结果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23.be of no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effect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无效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24.come into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effect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04388">
        <w:rPr>
          <w:rFonts w:ascii="Times New Roman" w:hAnsi="Times New Roman" w:cs="Times New Roman"/>
          <w:sz w:val="24"/>
          <w:szCs w:val="24"/>
        </w:rPr>
        <w:t>实施；生效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.put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…. into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effect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实施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26.feel like doing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感到想要做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27.be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ashamed </w:t>
      </w:r>
      <w:r w:rsidRPr="00204388">
        <w:rPr>
          <w:rFonts w:ascii="Times New Roman" w:hAnsi="Times New Roman" w:cs="Times New Roman"/>
          <w:sz w:val="24"/>
          <w:szCs w:val="24"/>
        </w:rPr>
        <w:t xml:space="preserve">of doing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因做某事而感到羞愧的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.be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b/>
          <w:sz w:val="24"/>
          <w:szCs w:val="24"/>
        </w:rPr>
        <w:t>ashamed</w:t>
      </w:r>
      <w:r w:rsidRPr="00204388">
        <w:rPr>
          <w:rFonts w:ascii="Times New Roman" w:hAnsi="Times New Roman" w:cs="Times New Roman"/>
          <w:sz w:val="24"/>
          <w:szCs w:val="24"/>
        </w:rPr>
        <w:t xml:space="preserve"> to do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04388">
        <w:rPr>
          <w:rFonts w:ascii="Times New Roman" w:hAnsi="Times New Roman" w:cs="Times New Roman"/>
          <w:sz w:val="24"/>
          <w:szCs w:val="24"/>
        </w:rPr>
        <w:t>耻于做某事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29.It is </w:t>
      </w:r>
      <w:r w:rsidRPr="00204388">
        <w:rPr>
          <w:rFonts w:ascii="Times New Roman" w:hAnsi="Times New Roman" w:cs="Times New Roman"/>
          <w:b/>
          <w:sz w:val="24"/>
          <w:szCs w:val="24"/>
        </w:rPr>
        <w:t>shameful</w:t>
      </w:r>
      <w:r w:rsidRPr="00204388">
        <w:rPr>
          <w:rFonts w:ascii="Times New Roman" w:hAnsi="Times New Roman" w:cs="Times New Roman"/>
          <w:sz w:val="24"/>
          <w:szCs w:val="24"/>
        </w:rPr>
        <w:t xml:space="preserve"> to do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04388">
        <w:rPr>
          <w:rFonts w:ascii="Times New Roman" w:hAnsi="Times New Roman" w:cs="Times New Roman"/>
          <w:sz w:val="24"/>
          <w:szCs w:val="24"/>
        </w:rPr>
        <w:t>做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是可耻的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30</w:t>
      </w: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204388">
        <w:rPr>
          <w:rFonts w:ascii="Times New Roman" w:hAnsi="Times New Roman" w:cs="Times New Roman"/>
          <w:b/>
          <w:sz w:val="24"/>
          <w:szCs w:val="24"/>
        </w:rPr>
        <w:t xml:space="preserve"> spite of </w:t>
      </w:r>
      <w:r w:rsidRPr="00204388">
        <w:rPr>
          <w:rFonts w:ascii="Times New Roman" w:hAnsi="Times New Roman" w:cs="Times New Roman"/>
          <w:sz w:val="24"/>
          <w:szCs w:val="24"/>
        </w:rPr>
        <w:t xml:space="preserve">all his efforts he failed.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4388">
        <w:rPr>
          <w:rFonts w:ascii="Times New Roman" w:hAnsi="Times New Roman" w:cs="Times New Roman"/>
          <w:sz w:val="24"/>
          <w:szCs w:val="24"/>
        </w:rPr>
        <w:t>尽管他努力了，他还是失败了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31.at the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risk </w:t>
      </w:r>
      <w:r w:rsidRPr="00204388">
        <w:rPr>
          <w:rFonts w:ascii="Times New Roman" w:hAnsi="Times New Roman" w:cs="Times New Roman"/>
          <w:sz w:val="24"/>
          <w:szCs w:val="24"/>
        </w:rPr>
        <w:t xml:space="preserve">of doing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04388">
        <w:rPr>
          <w:rFonts w:ascii="Times New Roman" w:hAnsi="Times New Roman" w:cs="Times New Roman"/>
          <w:sz w:val="24"/>
          <w:szCs w:val="24"/>
        </w:rPr>
        <w:t>冒着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的危险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32.take the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risk </w:t>
      </w:r>
      <w:r w:rsidRPr="00204388">
        <w:rPr>
          <w:rFonts w:ascii="Times New Roman" w:hAnsi="Times New Roman" w:cs="Times New Roman"/>
          <w:sz w:val="24"/>
          <w:szCs w:val="24"/>
        </w:rPr>
        <w:t xml:space="preserve">of doing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04388">
        <w:rPr>
          <w:rFonts w:ascii="Times New Roman" w:hAnsi="Times New Roman" w:cs="Times New Roman"/>
          <w:sz w:val="24"/>
          <w:szCs w:val="24"/>
        </w:rPr>
        <w:t>冒着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的危险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33.risk</w:t>
      </w:r>
      <w:r w:rsidRPr="00204388">
        <w:rPr>
          <w:rFonts w:ascii="Times New Roman" w:hAnsi="Times New Roman" w:cs="Times New Roman"/>
          <w:sz w:val="24"/>
          <w:szCs w:val="24"/>
        </w:rPr>
        <w:t xml:space="preserve"> doing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04388">
        <w:rPr>
          <w:rFonts w:ascii="Times New Roman" w:hAnsi="Times New Roman" w:cs="Times New Roman"/>
          <w:sz w:val="24"/>
          <w:szCs w:val="24"/>
        </w:rPr>
        <w:t>冒险做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34</w:t>
      </w:r>
      <w:proofErr w:type="gramStart"/>
      <w:r w:rsidRPr="00204388">
        <w:rPr>
          <w:rFonts w:ascii="Times New Roman" w:hAnsi="Times New Roman" w:cs="Times New Roman"/>
          <w:b/>
          <w:sz w:val="24"/>
          <w:szCs w:val="24"/>
        </w:rPr>
        <w:t>.risk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one’s life to do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冒着生命危险去做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b/>
          <w:sz w:val="24"/>
          <w:szCs w:val="24"/>
        </w:rPr>
        <w:t>35.get into</w:t>
      </w:r>
      <w:r w:rsidRPr="00204388">
        <w:rPr>
          <w:rFonts w:ascii="Times New Roman" w:hAnsi="Times New Roman" w:cs="Times New Roman"/>
          <w:sz w:val="24"/>
          <w:szCs w:val="24"/>
        </w:rPr>
        <w:t xml:space="preserve"> the habit of doing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04388">
        <w:rPr>
          <w:rFonts w:ascii="Times New Roman" w:hAnsi="Times New Roman" w:cs="Times New Roman"/>
          <w:sz w:val="24"/>
          <w:szCs w:val="24"/>
        </w:rPr>
        <w:t>染上做某事的习惯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36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.be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desperate </w:t>
      </w:r>
      <w:r w:rsidRPr="0020438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./to do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</w:t>
      </w:r>
      <w:r w:rsidRPr="00204388">
        <w:rPr>
          <w:rFonts w:ascii="Times New Roman" w:hAnsi="Times New Roman" w:cs="Times New Roman"/>
          <w:sz w:val="24"/>
          <w:szCs w:val="24"/>
        </w:rPr>
        <w:t>非常想要、渴望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37.be </w:t>
      </w:r>
      <w:r w:rsidRPr="00204388">
        <w:rPr>
          <w:rFonts w:ascii="Times New Roman" w:hAnsi="Times New Roman" w:cs="Times New Roman"/>
          <w:b/>
          <w:sz w:val="24"/>
          <w:szCs w:val="24"/>
        </w:rPr>
        <w:t>desperate</w:t>
      </w:r>
      <w:r w:rsidRPr="00204388">
        <w:rPr>
          <w:rFonts w:ascii="Times New Roman" w:hAnsi="Times New Roman" w:cs="Times New Roman"/>
          <w:sz w:val="24"/>
          <w:szCs w:val="24"/>
        </w:rPr>
        <w:t xml:space="preserve"> with                                </w:t>
      </w:r>
      <w:r w:rsidRPr="00204388">
        <w:rPr>
          <w:rFonts w:ascii="Times New Roman" w:hAnsi="Times New Roman" w:cs="Times New Roman"/>
          <w:sz w:val="24"/>
          <w:szCs w:val="24"/>
        </w:rPr>
        <w:t>因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而绝望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38.a </w:t>
      </w:r>
      <w:r w:rsidRPr="00204388">
        <w:rPr>
          <w:rFonts w:ascii="Times New Roman" w:hAnsi="Times New Roman" w:cs="Times New Roman"/>
          <w:b/>
          <w:sz w:val="24"/>
          <w:szCs w:val="24"/>
        </w:rPr>
        <w:t>tough</w:t>
      </w:r>
      <w:r w:rsidRPr="00204388">
        <w:rPr>
          <w:rFonts w:ascii="Times New Roman" w:hAnsi="Times New Roman" w:cs="Times New Roman"/>
          <w:sz w:val="24"/>
          <w:szCs w:val="24"/>
        </w:rPr>
        <w:t xml:space="preserve"> time                 </w:t>
      </w:r>
      <w:r w:rsidR="00F00AB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04388">
        <w:rPr>
          <w:rFonts w:ascii="Times New Roman" w:hAnsi="Times New Roman" w:cs="Times New Roman"/>
          <w:sz w:val="24"/>
          <w:szCs w:val="24"/>
        </w:rPr>
        <w:t>一段艰难的时光</w:t>
      </w:r>
      <w:r w:rsidRPr="0020438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39.a </w:t>
      </w:r>
      <w:r w:rsidRPr="00204388">
        <w:rPr>
          <w:rFonts w:ascii="Times New Roman" w:hAnsi="Times New Roman" w:cs="Times New Roman"/>
          <w:b/>
          <w:sz w:val="24"/>
          <w:szCs w:val="24"/>
        </w:rPr>
        <w:t>tough</w:t>
      </w:r>
      <w:r w:rsidRPr="00204388">
        <w:rPr>
          <w:rFonts w:ascii="Times New Roman" w:hAnsi="Times New Roman" w:cs="Times New Roman"/>
          <w:sz w:val="24"/>
          <w:szCs w:val="24"/>
        </w:rPr>
        <w:t xml:space="preserve"> man           </w:t>
      </w:r>
      <w:r w:rsidR="00F00AB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04388">
        <w:rPr>
          <w:rFonts w:ascii="Times New Roman" w:hAnsi="Times New Roman" w:cs="Times New Roman"/>
          <w:sz w:val="24"/>
          <w:szCs w:val="24"/>
        </w:rPr>
        <w:t>一个强硬的</w:t>
      </w:r>
      <w:r w:rsidRPr="00204388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204388">
        <w:rPr>
          <w:rFonts w:ascii="Times New Roman" w:hAnsi="Times New Roman" w:cs="Times New Roman"/>
          <w:sz w:val="24"/>
          <w:szCs w:val="24"/>
        </w:rPr>
        <w:t>坚韧不拔</w:t>
      </w:r>
      <w:proofErr w:type="gramEnd"/>
      <w:r w:rsidRPr="00204388">
        <w:rPr>
          <w:rFonts w:ascii="Times New Roman" w:hAnsi="Times New Roman" w:cs="Times New Roman"/>
          <w:sz w:val="24"/>
          <w:szCs w:val="24"/>
        </w:rPr>
        <w:t>的人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40.be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disappointed </w:t>
      </w:r>
      <w:r w:rsidRPr="00204388">
        <w:rPr>
          <w:rFonts w:ascii="Times New Roman" w:hAnsi="Times New Roman" w:cs="Times New Roman"/>
          <w:sz w:val="24"/>
          <w:szCs w:val="24"/>
        </w:rPr>
        <w:t xml:space="preserve">at/with </w:t>
      </w:r>
      <w:proofErr w:type="spellStart"/>
      <w:r w:rsidRPr="00204388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204388">
        <w:rPr>
          <w:rFonts w:ascii="Times New Roman" w:hAnsi="Times New Roman" w:cs="Times New Roman"/>
          <w:sz w:val="24"/>
          <w:szCs w:val="24"/>
        </w:rPr>
        <w:t xml:space="preserve">   </w:t>
      </w:r>
      <w:r w:rsidR="00F00AB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因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而失望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41.feel </w:t>
      </w:r>
      <w:r w:rsidRPr="00204388">
        <w:rPr>
          <w:rFonts w:ascii="Times New Roman" w:hAnsi="Times New Roman" w:cs="Times New Roman"/>
          <w:b/>
          <w:sz w:val="24"/>
          <w:szCs w:val="24"/>
        </w:rPr>
        <w:t>embarrassed</w:t>
      </w:r>
      <w:r w:rsidRPr="00204388">
        <w:rPr>
          <w:rFonts w:ascii="Times New Roman" w:hAnsi="Times New Roman" w:cs="Times New Roman"/>
          <w:sz w:val="24"/>
          <w:szCs w:val="24"/>
        </w:rPr>
        <w:t xml:space="preserve"> about      </w:t>
      </w:r>
      <w:r w:rsidR="00F00AB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对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感到尴尬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 xml:space="preserve">42.an </w:t>
      </w:r>
      <w:r w:rsidRPr="00204388">
        <w:rPr>
          <w:rFonts w:ascii="Times New Roman" w:hAnsi="Times New Roman" w:cs="Times New Roman"/>
          <w:b/>
          <w:sz w:val="24"/>
          <w:szCs w:val="24"/>
        </w:rPr>
        <w:t>embarrassing</w:t>
      </w:r>
      <w:r w:rsidRPr="00204388">
        <w:rPr>
          <w:rFonts w:ascii="Times New Roman" w:hAnsi="Times New Roman" w:cs="Times New Roman"/>
          <w:sz w:val="24"/>
          <w:szCs w:val="24"/>
        </w:rPr>
        <w:t xml:space="preserve"> moment   </w:t>
      </w:r>
      <w:r w:rsidR="00F00AB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 </w:t>
      </w:r>
      <w:r w:rsidRPr="00204388">
        <w:rPr>
          <w:rFonts w:ascii="Times New Roman" w:hAnsi="Times New Roman" w:cs="Times New Roman"/>
          <w:sz w:val="24"/>
          <w:szCs w:val="24"/>
        </w:rPr>
        <w:t>令人尴尬的时刻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  <w:r w:rsidRPr="00204388">
        <w:rPr>
          <w:rFonts w:ascii="Times New Roman" w:hAnsi="Times New Roman" w:cs="Times New Roman"/>
          <w:sz w:val="24"/>
          <w:szCs w:val="24"/>
        </w:rPr>
        <w:t>43.It is</w:t>
      </w:r>
      <w:r w:rsidRPr="00204388">
        <w:rPr>
          <w:rFonts w:ascii="Times New Roman" w:hAnsi="Times New Roman" w:cs="Times New Roman"/>
          <w:b/>
          <w:sz w:val="24"/>
          <w:szCs w:val="24"/>
        </w:rPr>
        <w:t xml:space="preserve"> illegal </w:t>
      </w:r>
      <w:r w:rsidRPr="00204388">
        <w:rPr>
          <w:rFonts w:ascii="Times New Roman" w:hAnsi="Times New Roman" w:cs="Times New Roman"/>
          <w:sz w:val="24"/>
          <w:szCs w:val="24"/>
        </w:rPr>
        <w:t xml:space="preserve">to do           </w:t>
      </w:r>
      <w:r w:rsidR="00F00AB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04388">
        <w:rPr>
          <w:rFonts w:ascii="Times New Roman" w:hAnsi="Times New Roman" w:cs="Times New Roman"/>
          <w:sz w:val="24"/>
          <w:szCs w:val="24"/>
        </w:rPr>
        <w:t xml:space="preserve"> </w:t>
      </w:r>
      <w:r w:rsidRPr="00204388">
        <w:rPr>
          <w:rFonts w:ascii="Times New Roman" w:hAnsi="Times New Roman" w:cs="Times New Roman"/>
          <w:sz w:val="24"/>
          <w:szCs w:val="24"/>
        </w:rPr>
        <w:t>做</w:t>
      </w:r>
      <w:r w:rsidRPr="00204388">
        <w:rPr>
          <w:rFonts w:ascii="Times New Roman" w:hAnsi="Times New Roman" w:cs="Times New Roman"/>
          <w:sz w:val="24"/>
          <w:szCs w:val="24"/>
        </w:rPr>
        <w:t>…</w:t>
      </w:r>
      <w:r w:rsidRPr="00204388">
        <w:rPr>
          <w:rFonts w:ascii="Times New Roman" w:hAnsi="Times New Roman" w:cs="Times New Roman"/>
          <w:sz w:val="24"/>
          <w:szCs w:val="24"/>
        </w:rPr>
        <w:t>是非法的</w:t>
      </w:r>
    </w:p>
    <w:p w:rsidR="00204388" w:rsidRPr="00204388" w:rsidRDefault="00204388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479AB" w:rsidRPr="00204388" w:rsidRDefault="00A479AB" w:rsidP="00382C03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479AB" w:rsidRPr="00204388" w:rsidSect="00DB1394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C80"/>
    <w:multiLevelType w:val="hybridMultilevel"/>
    <w:tmpl w:val="105A8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5117C"/>
    <w:multiLevelType w:val="hybridMultilevel"/>
    <w:tmpl w:val="E630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74"/>
    <w:rsid w:val="001B5240"/>
    <w:rsid w:val="00204388"/>
    <w:rsid w:val="002852EC"/>
    <w:rsid w:val="00300EDE"/>
    <w:rsid w:val="00364C1F"/>
    <w:rsid w:val="00382C03"/>
    <w:rsid w:val="008C4719"/>
    <w:rsid w:val="00A479AB"/>
    <w:rsid w:val="00D17574"/>
    <w:rsid w:val="00DB1394"/>
    <w:rsid w:val="00ED6FA9"/>
    <w:rsid w:val="00EE00CF"/>
    <w:rsid w:val="00F00AB5"/>
    <w:rsid w:val="00F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79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9AB"/>
    <w:rPr>
      <w:sz w:val="18"/>
      <w:szCs w:val="18"/>
    </w:rPr>
  </w:style>
  <w:style w:type="paragraph" w:styleId="a5">
    <w:name w:val="List Paragraph"/>
    <w:basedOn w:val="a"/>
    <w:uiPriority w:val="34"/>
    <w:qFormat/>
    <w:rsid w:val="002043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79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9AB"/>
    <w:rPr>
      <w:sz w:val="18"/>
      <w:szCs w:val="18"/>
    </w:rPr>
  </w:style>
  <w:style w:type="paragraph" w:styleId="a5">
    <w:name w:val="List Paragraph"/>
    <w:basedOn w:val="a"/>
    <w:uiPriority w:val="34"/>
    <w:qFormat/>
    <w:rsid w:val="00204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2074</Words>
  <Characters>11827</Characters>
  <Application>Microsoft Office Word</Application>
  <DocSecurity>0</DocSecurity>
  <Lines>98</Lines>
  <Paragraphs>27</Paragraphs>
  <ScaleCrop>false</ScaleCrop>
  <Company>Lenovo</Company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2016-01-19T13:09:00Z</dcterms:created>
  <dcterms:modified xsi:type="dcterms:W3CDTF">2016-01-20T03:10:00Z</dcterms:modified>
</cp:coreProperties>
</file>